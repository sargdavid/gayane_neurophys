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6106" w14:textId="6C2790EE" w:rsidR="0064371D" w:rsidRDefault="009257B9">
      <w:pPr>
        <w:rPr>
          <w:ins w:id="0" w:author="Davit Sargsyan" w:date="2024-10-26T12:17:00Z"/>
          <w:rFonts w:ascii="Times New Roman" w:hAnsi="Times New Roman" w:cs="Times New Roman"/>
          <w:color w:val="222222"/>
          <w:sz w:val="28"/>
          <w:szCs w:val="28"/>
          <w:shd w:val="clear" w:color="auto" w:fill="FFFFFF"/>
          <w:lang w:val="en-US"/>
        </w:rPr>
      </w:pPr>
      <w:r w:rsidRPr="00A45910">
        <w:rPr>
          <w:rFonts w:ascii="Times New Roman" w:hAnsi="Times New Roman" w:cs="Times New Roman"/>
          <w:color w:val="222222"/>
          <w:sz w:val="28"/>
          <w:szCs w:val="28"/>
          <w:shd w:val="clear" w:color="auto" w:fill="FFFFFF"/>
          <w:lang w:val="en-US"/>
        </w:rPr>
        <w:t>Intraoperative neurophysiological monitoring for spinal tumor surgery: Workflow and set-up</w:t>
      </w:r>
    </w:p>
    <w:p w14:paraId="3D57C4E0" w14:textId="77777777" w:rsidR="00223260" w:rsidRDefault="00223260" w:rsidP="00223260">
      <w:pPr>
        <w:rPr>
          <w:ins w:id="1" w:author="Davit Sargsyan" w:date="2024-10-26T12:17:00Z"/>
          <w:rFonts w:ascii="Times New Roman" w:hAnsi="Times New Roman" w:cs="Times New Roman"/>
          <w:lang w:val="en-US"/>
        </w:rPr>
      </w:pPr>
      <w:ins w:id="2" w:author="Davit Sargsyan" w:date="2024-10-26T12:17:00Z">
        <w:r>
          <w:rPr>
            <w:rFonts w:ascii="Times New Roman" w:hAnsi="Times New Roman" w:cs="Times New Roman"/>
            <w:lang w:val="en-US"/>
          </w:rPr>
          <w:t>Abbreviations</w:t>
        </w:r>
      </w:ins>
    </w:p>
    <w:p w14:paraId="25C77B5D" w14:textId="3758F9AF" w:rsidR="00223260" w:rsidRDefault="00223260" w:rsidP="00223260">
      <w:pPr>
        <w:rPr>
          <w:ins w:id="3" w:author="Davit Sargsyan" w:date="2024-10-26T12:17:00Z"/>
          <w:rFonts w:ascii="Times New Roman" w:hAnsi="Times New Roman" w:cs="Times New Roman"/>
          <w:lang w:val="en-US"/>
        </w:rPr>
      </w:pPr>
      <w:ins w:id="4" w:author="Davit Sargsyan" w:date="2024-10-26T12:17:00Z">
        <w:r>
          <w:rPr>
            <w:rFonts w:ascii="Times New Roman" w:hAnsi="Times New Roman" w:cs="Times New Roman"/>
            <w:lang w:val="en-US"/>
          </w:rPr>
          <w:t xml:space="preserve"> OR</w:t>
        </w:r>
      </w:ins>
      <w:ins w:id="5" w:author="Davit Sargsyan" w:date="2024-10-26T12:18:00Z">
        <w:r>
          <w:rPr>
            <w:rFonts w:ascii="Times New Roman" w:hAnsi="Times New Roman" w:cs="Times New Roman"/>
            <w:lang w:val="en-US"/>
          </w:rPr>
          <w:t xml:space="preserve">: </w:t>
        </w:r>
      </w:ins>
      <w:ins w:id="6" w:author="Davit Sargsyan" w:date="2024-10-26T12:17:00Z">
        <w:r>
          <w:rPr>
            <w:rFonts w:ascii="Times New Roman" w:hAnsi="Times New Roman" w:cs="Times New Roman"/>
            <w:lang w:val="en-US"/>
          </w:rPr>
          <w:t>odds ratio</w:t>
        </w:r>
      </w:ins>
    </w:p>
    <w:p w14:paraId="721AEFC1" w14:textId="347B83ED" w:rsidR="00223260" w:rsidRDefault="00223260" w:rsidP="00223260">
      <w:pPr>
        <w:rPr>
          <w:ins w:id="7" w:author="Davit Sargsyan" w:date="2024-10-26T12:17:00Z"/>
          <w:rFonts w:ascii="Times New Roman" w:hAnsi="Times New Roman" w:cs="Times New Roman"/>
          <w:lang w:val="en-US"/>
        </w:rPr>
      </w:pPr>
      <w:ins w:id="8" w:author="Davit Sargsyan" w:date="2024-10-26T12:17:00Z">
        <w:r>
          <w:rPr>
            <w:rFonts w:ascii="Times New Roman" w:hAnsi="Times New Roman" w:cs="Times New Roman"/>
            <w:lang w:val="en-US"/>
          </w:rPr>
          <w:t>95%CILB</w:t>
        </w:r>
      </w:ins>
      <w:ins w:id="9" w:author="Davit Sargsyan" w:date="2024-10-26T12:18:00Z">
        <w:r>
          <w:rPr>
            <w:rFonts w:ascii="Times New Roman" w:hAnsi="Times New Roman" w:cs="Times New Roman"/>
            <w:lang w:val="en-US"/>
          </w:rPr>
          <w:t xml:space="preserve">: </w:t>
        </w:r>
      </w:ins>
      <w:ins w:id="10" w:author="Davit Sargsyan" w:date="2024-10-26T12:17:00Z">
        <w:r>
          <w:rPr>
            <w:rFonts w:ascii="Times New Roman" w:hAnsi="Times New Roman" w:cs="Times New Roman"/>
            <w:lang w:val="en-US"/>
          </w:rPr>
          <w:t>the lower bound of the odds ratio’s 95% confidence interval</w:t>
        </w:r>
      </w:ins>
    </w:p>
    <w:p w14:paraId="41D28726" w14:textId="4967385C" w:rsidR="00223260" w:rsidRDefault="00223260" w:rsidP="00223260">
      <w:pPr>
        <w:rPr>
          <w:ins w:id="11" w:author="Davit Sargsyan" w:date="2024-10-26T12:17:00Z"/>
          <w:rFonts w:ascii="Times New Roman" w:hAnsi="Times New Roman" w:cs="Times New Roman"/>
          <w:lang w:val="en-US"/>
        </w:rPr>
      </w:pPr>
      <w:ins w:id="12" w:author="Davit Sargsyan" w:date="2024-10-26T12:17:00Z">
        <w:r>
          <w:rPr>
            <w:rFonts w:ascii="Times New Roman" w:hAnsi="Times New Roman" w:cs="Times New Roman"/>
            <w:lang w:val="en-US"/>
          </w:rPr>
          <w:t>95%CIUB</w:t>
        </w:r>
      </w:ins>
      <w:ins w:id="13" w:author="Davit Sargsyan" w:date="2024-10-26T12:18:00Z">
        <w:r>
          <w:rPr>
            <w:rFonts w:ascii="Times New Roman" w:hAnsi="Times New Roman" w:cs="Times New Roman"/>
            <w:lang w:val="en-US"/>
          </w:rPr>
          <w:t xml:space="preserve">: </w:t>
        </w:r>
      </w:ins>
      <w:ins w:id="14" w:author="Davit Sargsyan" w:date="2024-10-26T12:17:00Z">
        <w:r>
          <w:rPr>
            <w:rFonts w:ascii="Times New Roman" w:hAnsi="Times New Roman" w:cs="Times New Roman"/>
            <w:lang w:val="en-US"/>
          </w:rPr>
          <w:t>the upper bound of the odds ratio’s 95% confidence interval</w:t>
        </w:r>
      </w:ins>
    </w:p>
    <w:p w14:paraId="44EFE289" w14:textId="77777777" w:rsidR="00223260" w:rsidRPr="00A45910" w:rsidRDefault="00223260">
      <w:pPr>
        <w:rPr>
          <w:rFonts w:ascii="Times New Roman" w:hAnsi="Times New Roman" w:cs="Times New Roman"/>
          <w:color w:val="222222"/>
          <w:sz w:val="28"/>
          <w:szCs w:val="28"/>
          <w:shd w:val="clear" w:color="auto" w:fill="FFFFFF"/>
          <w:lang w:val="en-US"/>
        </w:rPr>
      </w:pPr>
    </w:p>
    <w:p w14:paraId="038A1155" w14:textId="77777777" w:rsidR="009257B9" w:rsidRPr="00A45910" w:rsidRDefault="009257B9">
      <w:pPr>
        <w:rPr>
          <w:rFonts w:ascii="Times New Roman" w:hAnsi="Times New Roman" w:cs="Times New Roman"/>
          <w:color w:val="222222"/>
          <w:shd w:val="clear" w:color="auto" w:fill="FFFFFF"/>
          <w:lang w:val="en-US"/>
        </w:rPr>
      </w:pPr>
    </w:p>
    <w:p w14:paraId="215F218A" w14:textId="4EF2CDEE" w:rsidR="009257B9" w:rsidRDefault="009257B9">
      <w:pPr>
        <w:rPr>
          <w:rFonts w:ascii="Times New Roman" w:hAnsi="Times New Roman" w:cs="Times New Roman"/>
          <w:b/>
          <w:bCs/>
          <w:sz w:val="24"/>
          <w:szCs w:val="24"/>
          <w:lang w:val="en-US"/>
        </w:rPr>
      </w:pPr>
      <w:commentRangeStart w:id="15"/>
      <w:r w:rsidRPr="00A45910">
        <w:rPr>
          <w:rFonts w:ascii="Times New Roman" w:hAnsi="Times New Roman" w:cs="Times New Roman"/>
          <w:b/>
          <w:bCs/>
          <w:sz w:val="24"/>
          <w:szCs w:val="24"/>
          <w:lang w:val="en-US"/>
        </w:rPr>
        <w:t>Background</w:t>
      </w:r>
      <w:commentRangeEnd w:id="15"/>
      <w:r w:rsidR="00332976">
        <w:rPr>
          <w:rStyle w:val="CommentReference"/>
        </w:rPr>
        <w:commentReference w:id="15"/>
      </w:r>
    </w:p>
    <w:p w14:paraId="28763D96" w14:textId="77777777" w:rsidR="008E28CD" w:rsidRDefault="008E28CD" w:rsidP="008E28CD">
      <w:pPr>
        <w:rPr>
          <w:rFonts w:ascii="Times New Roman" w:hAnsi="Times New Roman" w:cs="Times New Roman"/>
          <w:b/>
          <w:bCs/>
          <w:lang w:val="en-US"/>
        </w:rPr>
      </w:pPr>
      <w:r w:rsidRPr="00A45910">
        <w:rPr>
          <w:rFonts w:ascii="Times New Roman" w:hAnsi="Times New Roman" w:cs="Times New Roman"/>
          <w:b/>
          <w:bCs/>
          <w:lang w:val="en-US"/>
        </w:rPr>
        <w:t>Intraoperative neurophysiological monitoring</w:t>
      </w:r>
    </w:p>
    <w:p w14:paraId="7CAE5524" w14:textId="77777777" w:rsidR="00B9673A" w:rsidRDefault="00B9673A">
      <w:pPr>
        <w:rPr>
          <w:rFonts w:ascii="Times New Roman" w:hAnsi="Times New Roman" w:cs="Times New Roman"/>
          <w:b/>
          <w:bCs/>
          <w:sz w:val="24"/>
          <w:szCs w:val="24"/>
          <w:lang w:val="en-US"/>
        </w:rPr>
      </w:pPr>
    </w:p>
    <w:p w14:paraId="323A94E6" w14:textId="5E5BFD4D" w:rsidR="00B9673A" w:rsidRPr="00AC38B3" w:rsidRDefault="00B9673A">
      <w:pPr>
        <w:rPr>
          <w:rFonts w:ascii="-webkit-standard" w:eastAsia="-webkit-standard" w:hAnsi="-webkit-standard" w:cs="-webkit-standard"/>
          <w:color w:val="C00000"/>
          <w:lang w:val="en-US"/>
        </w:rPr>
      </w:pPr>
      <w:r w:rsidRPr="00B9673A">
        <w:rPr>
          <w:rFonts w:ascii="Times New Roman" w:hAnsi="Times New Roman" w:cs="Times New Roman"/>
          <w:lang w:val="en-US"/>
        </w:rPr>
        <w:t xml:space="preserve">Intraoperative </w:t>
      </w:r>
      <w:r w:rsidR="008450C0">
        <w:rPr>
          <w:rFonts w:ascii="Times New Roman" w:hAnsi="Times New Roman" w:cs="Times New Roman"/>
          <w:lang w:val="en-US"/>
        </w:rPr>
        <w:t>neurophysiological monitoring</w:t>
      </w:r>
      <w:r w:rsidR="00953B26">
        <w:rPr>
          <w:rFonts w:ascii="Times New Roman" w:hAnsi="Times New Roman" w:cs="Times New Roman"/>
          <w:lang w:val="en-US"/>
        </w:rPr>
        <w:t xml:space="preserve"> (IONM)</w:t>
      </w:r>
      <w:r w:rsidR="008450C0">
        <w:rPr>
          <w:rFonts w:ascii="Times New Roman" w:hAnsi="Times New Roman" w:cs="Times New Roman"/>
          <w:lang w:val="en-US"/>
        </w:rPr>
        <w:t xml:space="preserve"> </w:t>
      </w:r>
      <w:r w:rsidR="00A82FB3">
        <w:rPr>
          <w:rFonts w:ascii="Times New Roman" w:hAnsi="Times New Roman" w:cs="Times New Roman"/>
          <w:lang w:val="en-US"/>
        </w:rPr>
        <w:t xml:space="preserve">was introduced in the </w:t>
      </w:r>
      <w:r w:rsidR="002424C3">
        <w:rPr>
          <w:rFonts w:ascii="Times New Roman" w:hAnsi="Times New Roman" w:cs="Times New Roman"/>
          <w:lang w:val="en-US"/>
        </w:rPr>
        <w:t>1960´s</w:t>
      </w:r>
      <w:r w:rsidR="00A82FB3">
        <w:rPr>
          <w:rFonts w:ascii="Times New Roman" w:hAnsi="Times New Roman" w:cs="Times New Roman"/>
          <w:lang w:val="en-US"/>
        </w:rPr>
        <w:t xml:space="preserve"> and </w:t>
      </w:r>
      <w:r w:rsidR="008E6902">
        <w:rPr>
          <w:rFonts w:ascii="Times New Roman" w:hAnsi="Times New Roman" w:cs="Times New Roman"/>
          <w:lang w:val="en-US"/>
        </w:rPr>
        <w:t xml:space="preserve">was primarily used </w:t>
      </w:r>
      <w:r w:rsidR="00193EB4">
        <w:rPr>
          <w:rFonts w:ascii="Times New Roman" w:hAnsi="Times New Roman" w:cs="Times New Roman"/>
          <w:lang w:val="en-US"/>
        </w:rPr>
        <w:t xml:space="preserve">to prevent neurological complications when performing </w:t>
      </w:r>
      <w:r w:rsidR="005A13D9">
        <w:rPr>
          <w:rFonts w:ascii="Times New Roman" w:hAnsi="Times New Roman" w:cs="Times New Roman"/>
          <w:lang w:val="en-US"/>
        </w:rPr>
        <w:t>surgery for correcting spinal deformities</w:t>
      </w:r>
      <w:r w:rsidR="0037675F">
        <w:rPr>
          <w:rFonts w:ascii="Times New Roman" w:hAnsi="Times New Roman" w:cs="Times New Roman"/>
          <w:lang w:val="en-US"/>
        </w:rPr>
        <w:t>.</w:t>
      </w:r>
      <w:r w:rsidR="0067009E">
        <w:rPr>
          <w:rFonts w:ascii="Times New Roman" w:hAnsi="Times New Roman" w:cs="Times New Roman"/>
          <w:lang w:val="en-US"/>
        </w:rPr>
        <w:t xml:space="preserve"> </w:t>
      </w:r>
      <w:r w:rsidR="00EA120D">
        <w:rPr>
          <w:rFonts w:ascii="Times New Roman" w:hAnsi="Times New Roman" w:cs="Times New Roman"/>
          <w:lang w:val="en-US"/>
        </w:rPr>
        <w:t>(</w:t>
      </w:r>
      <w:commentRangeStart w:id="16"/>
      <w:r w:rsidR="00EA120D">
        <w:rPr>
          <w:rFonts w:ascii="Times New Roman" w:hAnsi="Times New Roman" w:cs="Times New Roman"/>
          <w:lang w:val="en-US"/>
        </w:rPr>
        <w:t>ref</w:t>
      </w:r>
      <w:commentRangeEnd w:id="16"/>
      <w:r w:rsidR="00EA120D" w:rsidRPr="1E4A183B">
        <w:rPr>
          <w:rFonts w:ascii="Times New Roman" w:hAnsi="Times New Roman" w:cs="Times New Roman"/>
          <w:lang w:val="en-US"/>
        </w:rPr>
        <w:t>)</w:t>
      </w:r>
      <w:r w:rsidR="59ED7403" w:rsidRPr="1E4A183B">
        <w:rPr>
          <w:rFonts w:ascii="Times New Roman" w:hAnsi="Times New Roman" w:cs="Times New Roman"/>
          <w:lang w:val="en-US"/>
        </w:rPr>
        <w:t xml:space="preserve">. </w:t>
      </w:r>
      <w:r w:rsidR="00864FB3">
        <w:commentReference w:id="16"/>
      </w:r>
      <w:r w:rsidR="277F9B1A" w:rsidRPr="0078592E">
        <w:rPr>
          <w:rFonts w:ascii="-webkit-standard" w:eastAsia="-webkit-standard" w:hAnsi="-webkit-standard" w:cs="-webkit-standard"/>
          <w:color w:val="FF0000"/>
          <w:lang w:val="en-US"/>
        </w:rPr>
        <w:t xml:space="preserve">The term "monitoring" denotes the continuous </w:t>
      </w:r>
      <w:r w:rsidR="6118170C" w:rsidRPr="0078592E">
        <w:rPr>
          <w:rFonts w:ascii="-webkit-standard" w:eastAsia="-webkit-standard" w:hAnsi="-webkit-standard" w:cs="-webkit-standard"/>
          <w:color w:val="FF0000"/>
          <w:lang w:val="en-US"/>
        </w:rPr>
        <w:t>assessment</w:t>
      </w:r>
      <w:r w:rsidR="277F9B1A" w:rsidRPr="0078592E">
        <w:rPr>
          <w:rFonts w:ascii="-webkit-standard" w:eastAsia="-webkit-standard" w:hAnsi="-webkit-standard" w:cs="-webkit-standard"/>
          <w:color w:val="FF0000"/>
          <w:lang w:val="en-US"/>
        </w:rPr>
        <w:t xml:space="preserve"> of the functional integrity of neural pathways. The primary objective of monitoring is the rapid detection of surgically induced neurophysiological alterations, enabling timely intervention to address the underlying cause and prevent potential neurological d</w:t>
      </w:r>
      <w:r w:rsidR="00E546B4">
        <w:rPr>
          <w:rFonts w:ascii="-webkit-standard" w:eastAsia="-webkit-standard" w:hAnsi="-webkit-standard" w:cs="-webkit-standard"/>
          <w:color w:val="FF0000"/>
          <w:lang w:val="en-US"/>
        </w:rPr>
        <w:t>eficit.</w:t>
      </w:r>
      <w:r w:rsidR="00AC38B3">
        <w:rPr>
          <w:rFonts w:ascii="-webkit-standard" w:eastAsia="-webkit-standard" w:hAnsi="-webkit-standard" w:cs="-webkit-standard"/>
          <w:color w:val="FF0000"/>
          <w:lang w:val="en-US"/>
        </w:rPr>
        <w:t xml:space="preserve"> </w:t>
      </w:r>
    </w:p>
    <w:p w14:paraId="0658AE85" w14:textId="77777777" w:rsidR="006F2B2C" w:rsidRDefault="006F2B2C">
      <w:pPr>
        <w:rPr>
          <w:rFonts w:ascii="Times New Roman" w:hAnsi="Times New Roman" w:cs="Times New Roman"/>
          <w:lang w:val="en-US"/>
        </w:rPr>
      </w:pPr>
    </w:p>
    <w:p w14:paraId="13A65C8F" w14:textId="3DF20DD3" w:rsidR="006F2B2C" w:rsidRDefault="006F2B2C">
      <w:pPr>
        <w:rPr>
          <w:rFonts w:ascii="Times New Roman" w:hAnsi="Times New Roman" w:cs="Times New Roman"/>
          <w:b/>
          <w:bCs/>
          <w:lang w:val="en-US"/>
        </w:rPr>
      </w:pPr>
      <w:r w:rsidRPr="00C376F3">
        <w:rPr>
          <w:rFonts w:ascii="Times New Roman" w:hAnsi="Times New Roman" w:cs="Times New Roman"/>
          <w:b/>
          <w:bCs/>
          <w:lang w:val="en-US"/>
        </w:rPr>
        <w:t>S</w:t>
      </w:r>
      <w:r w:rsidR="00C376F3" w:rsidRPr="00C376F3">
        <w:rPr>
          <w:rFonts w:ascii="Times New Roman" w:hAnsi="Times New Roman" w:cs="Times New Roman"/>
          <w:b/>
          <w:bCs/>
          <w:lang w:val="en-US"/>
        </w:rPr>
        <w:t>omatosensory evoked potentials (SSEP)</w:t>
      </w:r>
    </w:p>
    <w:p w14:paraId="325D1A58" w14:textId="2352E5CD" w:rsidR="00E32920" w:rsidRPr="00856A49" w:rsidRDefault="002F0E7F">
      <w:pPr>
        <w:rPr>
          <w:rFonts w:ascii="Times New Roman" w:hAnsi="Times New Roman" w:cs="Times New Roman"/>
          <w:b/>
          <w:bCs/>
          <w:lang w:val="en-US"/>
        </w:rPr>
      </w:pPr>
      <w:r w:rsidRPr="00856A49">
        <w:rPr>
          <w:rFonts w:ascii="Times New Roman" w:hAnsi="Times New Roman" w:cs="Times New Roman"/>
          <w:lang w:val="en-GB"/>
        </w:rPr>
        <w:t>SSEP monitoring is recorded by placing electrodes along the sensory pathway of the nerve that is monitored, all the way to the scalp of the patient where the electrodes pic up cortical responses to the evoked potentials transmitted from the peripheral placed electrodes.</w:t>
      </w:r>
      <w:r w:rsidR="00B8363D">
        <w:rPr>
          <w:rFonts w:ascii="Times New Roman" w:hAnsi="Times New Roman" w:cs="Times New Roman"/>
          <w:lang w:val="en-GB"/>
        </w:rPr>
        <w:t xml:space="preserve"> </w:t>
      </w:r>
      <w:r w:rsidRPr="00856A49">
        <w:rPr>
          <w:rFonts w:ascii="Times New Roman" w:hAnsi="Times New Roman" w:cs="Times New Roman"/>
          <w:lang w:val="en-GB"/>
        </w:rPr>
        <w:t>(</w:t>
      </w:r>
      <w:commentRangeStart w:id="17"/>
      <w:r w:rsidRPr="00856A49">
        <w:rPr>
          <w:rFonts w:ascii="Times New Roman" w:hAnsi="Times New Roman" w:cs="Times New Roman"/>
          <w:lang w:val="en-GB"/>
        </w:rPr>
        <w:t>ref)</w:t>
      </w:r>
      <w:r w:rsidRPr="00856A49">
        <w:rPr>
          <w:rFonts w:ascii="Times New Roman" w:hAnsi="Times New Roman" w:cs="Times New Roman"/>
          <w:b/>
          <w:bCs/>
          <w:lang w:val="en-US"/>
        </w:rPr>
        <w:t xml:space="preserve"> </w:t>
      </w:r>
      <w:commentRangeEnd w:id="17"/>
      <w:r w:rsidR="00856A49" w:rsidRPr="00856A49">
        <w:rPr>
          <w:rStyle w:val="CommentReference"/>
          <w:rFonts w:ascii="Times New Roman" w:hAnsi="Times New Roman" w:cs="Times New Roman"/>
        </w:rPr>
        <w:commentReference w:id="17"/>
      </w:r>
    </w:p>
    <w:p w14:paraId="0B5CFA73" w14:textId="634952DF" w:rsidR="00864FB3" w:rsidRPr="00975B18" w:rsidRDefault="006A277A">
      <w:pPr>
        <w:rPr>
          <w:rFonts w:ascii="Times New Roman" w:hAnsi="Times New Roman" w:cs="Times New Roman"/>
          <w:color w:val="FF0000"/>
          <w:lang w:val="en-US"/>
        </w:rPr>
      </w:pPr>
      <w:r>
        <w:rPr>
          <w:rFonts w:ascii="Times New Roman" w:hAnsi="Times New Roman" w:cs="Times New Roman"/>
          <w:lang w:val="en-US"/>
        </w:rPr>
        <w:t xml:space="preserve">This </w:t>
      </w:r>
      <w:r w:rsidR="00D81075" w:rsidRPr="00856A49">
        <w:rPr>
          <w:rFonts w:ascii="Times New Roman" w:hAnsi="Times New Roman" w:cs="Times New Roman"/>
          <w:lang w:val="en-US"/>
        </w:rPr>
        <w:t>technology</w:t>
      </w:r>
      <w:r>
        <w:rPr>
          <w:rFonts w:ascii="Times New Roman" w:hAnsi="Times New Roman" w:cs="Times New Roman"/>
          <w:lang w:val="en-US"/>
        </w:rPr>
        <w:t xml:space="preserve"> was </w:t>
      </w:r>
      <w:r w:rsidR="00116678">
        <w:rPr>
          <w:rFonts w:ascii="Times New Roman" w:hAnsi="Times New Roman" w:cs="Times New Roman"/>
          <w:lang w:val="en-US"/>
        </w:rPr>
        <w:t>developed</w:t>
      </w:r>
      <w:r w:rsidR="00D81075" w:rsidRPr="00856A49">
        <w:rPr>
          <w:rFonts w:ascii="Times New Roman" w:hAnsi="Times New Roman" w:cs="Times New Roman"/>
          <w:lang w:val="en-US"/>
        </w:rPr>
        <w:t xml:space="preserve"> </w:t>
      </w:r>
      <w:r w:rsidR="00116678">
        <w:rPr>
          <w:rFonts w:ascii="Times New Roman" w:hAnsi="Times New Roman" w:cs="Times New Roman"/>
          <w:lang w:val="en-US"/>
        </w:rPr>
        <w:t>d</w:t>
      </w:r>
      <w:r w:rsidRPr="00856A49">
        <w:rPr>
          <w:rFonts w:ascii="Times New Roman" w:hAnsi="Times New Roman" w:cs="Times New Roman"/>
          <w:lang w:val="en-US"/>
        </w:rPr>
        <w:t xml:space="preserve">uring the 70´s </w:t>
      </w:r>
      <w:r w:rsidR="000F73F1" w:rsidRPr="00856A49">
        <w:rPr>
          <w:rFonts w:ascii="Times New Roman" w:hAnsi="Times New Roman" w:cs="Times New Roman"/>
          <w:lang w:val="en-US"/>
        </w:rPr>
        <w:t>and</w:t>
      </w:r>
      <w:r w:rsidR="00776313" w:rsidRPr="00856A49">
        <w:rPr>
          <w:rFonts w:ascii="Times New Roman" w:hAnsi="Times New Roman" w:cs="Times New Roman"/>
          <w:lang w:val="en-US"/>
        </w:rPr>
        <w:t xml:space="preserve"> </w:t>
      </w:r>
      <w:r w:rsidR="00E33F6A">
        <w:rPr>
          <w:rFonts w:ascii="Times New Roman" w:hAnsi="Times New Roman" w:cs="Times New Roman"/>
          <w:lang w:val="en-US"/>
        </w:rPr>
        <w:t xml:space="preserve">intraoperative use </w:t>
      </w:r>
      <w:r w:rsidR="002E1EEC">
        <w:rPr>
          <w:rFonts w:ascii="Times New Roman" w:hAnsi="Times New Roman" w:cs="Times New Roman"/>
          <w:lang w:val="en-US"/>
        </w:rPr>
        <w:t xml:space="preserve">commenced </w:t>
      </w:r>
      <w:r w:rsidR="00B55E4F">
        <w:rPr>
          <w:rFonts w:ascii="Times New Roman" w:hAnsi="Times New Roman" w:cs="Times New Roman"/>
          <w:lang w:val="en-US"/>
        </w:rPr>
        <w:t>in</w:t>
      </w:r>
      <w:r w:rsidR="008F454D" w:rsidRPr="00856A49">
        <w:rPr>
          <w:rFonts w:ascii="Times New Roman" w:hAnsi="Times New Roman" w:cs="Times New Roman"/>
          <w:lang w:val="en-US"/>
        </w:rPr>
        <w:t xml:space="preserve"> the 80´s</w:t>
      </w:r>
      <w:r w:rsidR="000F0954" w:rsidRPr="00856A49">
        <w:rPr>
          <w:rFonts w:ascii="Times New Roman" w:hAnsi="Times New Roman" w:cs="Times New Roman"/>
          <w:lang w:val="en-US"/>
        </w:rPr>
        <w:t xml:space="preserve">. </w:t>
      </w:r>
      <w:r w:rsidR="00F50979" w:rsidRPr="00856A49">
        <w:rPr>
          <w:rFonts w:ascii="Times New Roman" w:hAnsi="Times New Roman" w:cs="Times New Roman"/>
          <w:lang w:val="en-US"/>
        </w:rPr>
        <w:t xml:space="preserve">(ref) </w:t>
      </w:r>
      <w:commentRangeStart w:id="18"/>
      <w:commentRangeEnd w:id="18"/>
      <w:r w:rsidR="002B6DA6" w:rsidRPr="00856A49">
        <w:rPr>
          <w:rStyle w:val="CommentReference"/>
          <w:rFonts w:ascii="Times New Roman" w:hAnsi="Times New Roman" w:cs="Times New Roman"/>
        </w:rPr>
        <w:commentReference w:id="18"/>
      </w:r>
      <w:r w:rsidR="000F0954">
        <w:rPr>
          <w:rFonts w:ascii="Times New Roman" w:hAnsi="Times New Roman" w:cs="Times New Roman"/>
          <w:lang w:val="en-US"/>
        </w:rPr>
        <w:t xml:space="preserve">First at academic centers but by </w:t>
      </w:r>
      <w:r w:rsidR="00265D39">
        <w:rPr>
          <w:rFonts w:ascii="Times New Roman" w:hAnsi="Times New Roman" w:cs="Times New Roman"/>
          <w:lang w:val="en-US"/>
        </w:rPr>
        <w:t xml:space="preserve">1989 </w:t>
      </w:r>
      <w:r w:rsidR="001C0CA4">
        <w:rPr>
          <w:rFonts w:ascii="Times New Roman" w:hAnsi="Times New Roman" w:cs="Times New Roman"/>
          <w:lang w:val="en-US"/>
        </w:rPr>
        <w:t xml:space="preserve">as </w:t>
      </w:r>
      <w:r w:rsidR="003D73D2">
        <w:rPr>
          <w:rFonts w:ascii="Times New Roman" w:hAnsi="Times New Roman" w:cs="Times New Roman"/>
          <w:lang w:val="en-US"/>
        </w:rPr>
        <w:t xml:space="preserve">a </w:t>
      </w:r>
      <w:r w:rsidR="00595AA1">
        <w:rPr>
          <w:rFonts w:ascii="Times New Roman" w:hAnsi="Times New Roman" w:cs="Times New Roman"/>
          <w:lang w:val="en-US"/>
        </w:rPr>
        <w:t xml:space="preserve">protocol for </w:t>
      </w:r>
      <w:r w:rsidR="003D73D2">
        <w:rPr>
          <w:rFonts w:ascii="Times New Roman" w:hAnsi="Times New Roman" w:cs="Times New Roman"/>
          <w:lang w:val="en-US"/>
        </w:rPr>
        <w:t xml:space="preserve">standard care </w:t>
      </w:r>
      <w:r w:rsidR="004C42A8">
        <w:rPr>
          <w:rFonts w:ascii="Times New Roman" w:hAnsi="Times New Roman" w:cs="Times New Roman"/>
          <w:lang w:val="en-US"/>
        </w:rPr>
        <w:t>by the American Academy of Neurology. (</w:t>
      </w:r>
      <w:commentRangeStart w:id="19"/>
      <w:r w:rsidR="004C42A8">
        <w:rPr>
          <w:rFonts w:ascii="Times New Roman" w:hAnsi="Times New Roman" w:cs="Times New Roman"/>
          <w:lang w:val="en-US"/>
        </w:rPr>
        <w:t>ref)</w:t>
      </w:r>
      <w:commentRangeEnd w:id="19"/>
      <w:r w:rsidR="00F50979" w:rsidRPr="00856A49">
        <w:rPr>
          <w:rStyle w:val="CommentReference"/>
          <w:rFonts w:ascii="Times New Roman" w:hAnsi="Times New Roman" w:cs="Times New Roman"/>
        </w:rPr>
        <w:commentReference w:id="19"/>
      </w:r>
      <w:r w:rsidR="00131E3E">
        <w:rPr>
          <w:rFonts w:ascii="Times New Roman" w:hAnsi="Times New Roman" w:cs="Times New Roman"/>
          <w:lang w:val="en-US"/>
        </w:rPr>
        <w:t xml:space="preserve">. </w:t>
      </w:r>
      <w:r w:rsidR="00131E3E" w:rsidRPr="00975B18">
        <w:rPr>
          <w:rFonts w:ascii="Times New Roman" w:hAnsi="Times New Roman" w:cs="Times New Roman"/>
          <w:color w:val="FF0000"/>
          <w:lang w:val="en-US"/>
        </w:rPr>
        <w:t>S</w:t>
      </w:r>
      <w:r w:rsidR="00665EBD" w:rsidRPr="00975B18">
        <w:rPr>
          <w:rFonts w:ascii="Times New Roman" w:hAnsi="Times New Roman" w:cs="Times New Roman"/>
          <w:color w:val="FF0000"/>
          <w:lang w:val="en-US"/>
        </w:rPr>
        <w:t>SEP</w:t>
      </w:r>
      <w:r w:rsidR="00131E3E" w:rsidRPr="00975B18">
        <w:rPr>
          <w:rFonts w:ascii="Times New Roman" w:hAnsi="Times New Roman" w:cs="Times New Roman"/>
          <w:color w:val="FF0000"/>
          <w:lang w:val="en-US"/>
        </w:rPr>
        <w:t xml:space="preserve"> monitoring is valuable for assessing the functional integrity of sensory pathways, tracking signals from the peripheral nerves through the dorsal columns to the sensory cortex.</w:t>
      </w:r>
    </w:p>
    <w:p w14:paraId="047A06FB" w14:textId="77777777" w:rsidR="00DC6E94" w:rsidRDefault="00DC6E94">
      <w:pPr>
        <w:rPr>
          <w:rFonts w:ascii="Times New Roman" w:hAnsi="Times New Roman" w:cs="Times New Roman"/>
          <w:lang w:val="en-US"/>
        </w:rPr>
      </w:pPr>
    </w:p>
    <w:p w14:paraId="08141BDF" w14:textId="53608C40" w:rsidR="00DC6E94" w:rsidRDefault="00DC6E94">
      <w:pPr>
        <w:rPr>
          <w:rFonts w:ascii="Times New Roman" w:hAnsi="Times New Roman" w:cs="Times New Roman"/>
          <w:b/>
          <w:bCs/>
          <w:lang w:val="en-US"/>
        </w:rPr>
      </w:pPr>
      <w:r w:rsidRPr="00DC6E94">
        <w:rPr>
          <w:rFonts w:ascii="Times New Roman" w:hAnsi="Times New Roman" w:cs="Times New Roman"/>
          <w:b/>
          <w:bCs/>
          <w:lang w:val="en-US"/>
        </w:rPr>
        <w:t>Motor evoked potentials (MEP)</w:t>
      </w:r>
    </w:p>
    <w:p w14:paraId="6C90A564" w14:textId="0454EFCE" w:rsidR="00FB4D03" w:rsidRDefault="00FB4D03">
      <w:pPr>
        <w:rPr>
          <w:rFonts w:ascii="Times New Roman" w:hAnsi="Times New Roman" w:cs="Times New Roman"/>
          <w:b/>
          <w:bCs/>
          <w:lang w:val="en-US"/>
        </w:rPr>
      </w:pPr>
      <w:r w:rsidRPr="00FB4D03">
        <w:rPr>
          <w:rFonts w:ascii="Times New Roman" w:hAnsi="Times New Roman" w:cs="Times New Roman"/>
          <w:lang w:val="en-GB"/>
        </w:rPr>
        <w:t xml:space="preserve">The monitoring of </w:t>
      </w:r>
      <w:r>
        <w:rPr>
          <w:rFonts w:ascii="Times New Roman" w:hAnsi="Times New Roman" w:cs="Times New Roman"/>
          <w:lang w:val="en-GB"/>
        </w:rPr>
        <w:t>MEP</w:t>
      </w:r>
      <w:r w:rsidRPr="00FB4D03">
        <w:rPr>
          <w:rFonts w:ascii="Times New Roman" w:hAnsi="Times New Roman" w:cs="Times New Roman"/>
          <w:lang w:val="en-GB"/>
        </w:rPr>
        <w:t xml:space="preserve"> is used to safeguard the motor neural pathways during surgery of the spinal cord. A stimulus induced at a needle in the scalp generates a stimulus in the motor cortex that travels along the corticospinal tract along the spinal cord. The impulse goes out the nerve root and terminates in the muscle where a receiving electrode needle is placed. </w:t>
      </w:r>
      <w:commentRangeStart w:id="20"/>
      <w:r w:rsidRPr="00FB4D03">
        <w:rPr>
          <w:rFonts w:ascii="Times New Roman" w:hAnsi="Times New Roman" w:cs="Times New Roman"/>
          <w:lang w:val="en-GB"/>
        </w:rPr>
        <w:t>If the signal is detected the neural pathway is intact</w:t>
      </w:r>
      <w:commentRangeEnd w:id="20"/>
      <w:r w:rsidR="00711DDF">
        <w:rPr>
          <w:rStyle w:val="CommentReference"/>
        </w:rPr>
        <w:commentReference w:id="20"/>
      </w:r>
      <w:r w:rsidRPr="00FB4D03">
        <w:rPr>
          <w:rFonts w:ascii="Times New Roman" w:hAnsi="Times New Roman" w:cs="Times New Roman"/>
          <w:lang w:val="en-GB"/>
        </w:rPr>
        <w:t>.</w:t>
      </w:r>
      <w:r w:rsidR="00210D3D">
        <w:rPr>
          <w:rFonts w:ascii="Times New Roman" w:hAnsi="Times New Roman" w:cs="Times New Roman"/>
          <w:lang w:val="en-GB"/>
        </w:rPr>
        <w:t xml:space="preserve"> (</w:t>
      </w:r>
      <w:commentRangeStart w:id="21"/>
      <w:r w:rsidR="00210D3D">
        <w:rPr>
          <w:rFonts w:ascii="Times New Roman" w:hAnsi="Times New Roman" w:cs="Times New Roman"/>
          <w:lang w:val="en-GB"/>
        </w:rPr>
        <w:t>ref)</w:t>
      </w:r>
      <w:commentRangeEnd w:id="21"/>
      <w:r w:rsidR="00A663AF">
        <w:rPr>
          <w:rStyle w:val="CommentReference"/>
        </w:rPr>
        <w:commentReference w:id="21"/>
      </w:r>
      <w:r w:rsidR="00210D3D" w:rsidRPr="00FB4D03">
        <w:rPr>
          <w:rFonts w:ascii="Times New Roman" w:hAnsi="Times New Roman" w:cs="Times New Roman"/>
          <w:b/>
          <w:bCs/>
          <w:lang w:val="en-US"/>
        </w:rPr>
        <w:t xml:space="preserve"> </w:t>
      </w:r>
    </w:p>
    <w:p w14:paraId="506C831A" w14:textId="7DD64771" w:rsidR="00E73A86" w:rsidRPr="00036140" w:rsidRDefault="00E73A86">
      <w:pPr>
        <w:rPr>
          <w:rFonts w:ascii="Times New Roman" w:hAnsi="Times New Roman" w:cs="Times New Roman"/>
          <w:color w:val="FF0000"/>
          <w:lang w:val="en-US"/>
        </w:rPr>
      </w:pPr>
      <w:r w:rsidRPr="00036140">
        <w:rPr>
          <w:rFonts w:ascii="Times New Roman" w:hAnsi="Times New Roman" w:cs="Times New Roman"/>
          <w:color w:val="FF0000"/>
          <w:lang w:val="en-US"/>
        </w:rPr>
        <w:t>Muscle MEPs are elicited using transcranial electrical stimulation (TES) with a multi</w:t>
      </w:r>
      <w:r w:rsidR="003E5D2C">
        <w:rPr>
          <w:rFonts w:ascii="Times New Roman" w:hAnsi="Times New Roman" w:cs="Times New Roman"/>
          <w:color w:val="FF0000"/>
          <w:lang w:val="en-US"/>
        </w:rPr>
        <w:t>-</w:t>
      </w:r>
      <w:r w:rsidRPr="00036140">
        <w:rPr>
          <w:rFonts w:ascii="Times New Roman" w:hAnsi="Times New Roman" w:cs="Times New Roman"/>
          <w:color w:val="FF0000"/>
          <w:lang w:val="en-US"/>
        </w:rPr>
        <w:t>pulse technique, where the stimulus is delivered to the motor cortex via subcutaneously placed corkscrew electrodes, and the resulting potentials are recorded using needle electrodes inserted into various upper and lower extremity muscles</w:t>
      </w:r>
      <w:r w:rsidR="00774E44">
        <w:rPr>
          <w:rFonts w:ascii="Times New Roman" w:hAnsi="Times New Roman" w:cs="Times New Roman"/>
          <w:color w:val="FF0000"/>
          <w:lang w:val="en-US"/>
        </w:rPr>
        <w:t xml:space="preserve"> bilaterally.</w:t>
      </w:r>
    </w:p>
    <w:p w14:paraId="7C53D30E" w14:textId="15406C33" w:rsidR="00026C13" w:rsidRDefault="0015742B" w:rsidP="00026C13">
      <w:pPr>
        <w:rPr>
          <w:rFonts w:ascii="Times New Roman" w:hAnsi="Times New Roman" w:cs="Times New Roman"/>
          <w:lang w:val="en-US"/>
        </w:rPr>
      </w:pPr>
      <w:r>
        <w:rPr>
          <w:rFonts w:ascii="Times New Roman" w:hAnsi="Times New Roman" w:cs="Times New Roman"/>
          <w:lang w:val="en-US"/>
        </w:rPr>
        <w:lastRenderedPageBreak/>
        <w:t xml:space="preserve">Although </w:t>
      </w:r>
      <w:r w:rsidR="00E75022">
        <w:rPr>
          <w:rFonts w:ascii="Times New Roman" w:hAnsi="Times New Roman" w:cs="Times New Roman"/>
          <w:lang w:val="en-US"/>
        </w:rPr>
        <w:t>a lot of work had been done as early as the 1950´s to map the motor cortex of the brain</w:t>
      </w:r>
      <w:r w:rsidR="00E27270">
        <w:rPr>
          <w:rFonts w:ascii="Times New Roman" w:hAnsi="Times New Roman" w:cs="Times New Roman"/>
          <w:lang w:val="en-US"/>
        </w:rPr>
        <w:t xml:space="preserve"> t</w:t>
      </w:r>
      <w:r w:rsidR="00E433C2">
        <w:rPr>
          <w:rFonts w:ascii="Times New Roman" w:hAnsi="Times New Roman" w:cs="Times New Roman"/>
          <w:lang w:val="en-US"/>
        </w:rPr>
        <w:t xml:space="preserve">he possibility </w:t>
      </w:r>
      <w:r w:rsidR="0058127F">
        <w:rPr>
          <w:rFonts w:ascii="Times New Roman" w:hAnsi="Times New Roman" w:cs="Times New Roman"/>
          <w:lang w:val="en-US"/>
        </w:rPr>
        <w:t xml:space="preserve">to monitor </w:t>
      </w:r>
      <w:r w:rsidR="00CC6276">
        <w:rPr>
          <w:rFonts w:ascii="Times New Roman" w:hAnsi="Times New Roman" w:cs="Times New Roman"/>
          <w:lang w:val="en-US"/>
        </w:rPr>
        <w:t>motor evoked potentials (MEP</w:t>
      </w:r>
      <w:r w:rsidR="00A06FED">
        <w:rPr>
          <w:rFonts w:ascii="Times New Roman" w:hAnsi="Times New Roman" w:cs="Times New Roman"/>
          <w:lang w:val="en-US"/>
        </w:rPr>
        <w:t>s</w:t>
      </w:r>
      <w:r w:rsidR="00CC6276">
        <w:rPr>
          <w:rFonts w:ascii="Times New Roman" w:hAnsi="Times New Roman" w:cs="Times New Roman"/>
          <w:lang w:val="en-US"/>
        </w:rPr>
        <w:t xml:space="preserve">) was not clinically available </w:t>
      </w:r>
      <w:r w:rsidR="00183395">
        <w:rPr>
          <w:rFonts w:ascii="Times New Roman" w:hAnsi="Times New Roman" w:cs="Times New Roman"/>
          <w:lang w:val="en-US"/>
        </w:rPr>
        <w:t xml:space="preserve">until 2002 when the FDA approved the use of transcranial </w:t>
      </w:r>
      <w:r w:rsidR="002C0D14">
        <w:rPr>
          <w:rFonts w:ascii="Times New Roman" w:hAnsi="Times New Roman" w:cs="Times New Roman"/>
          <w:lang w:val="en-US"/>
        </w:rPr>
        <w:t>electrical stimulators.</w:t>
      </w:r>
      <w:r w:rsidR="00E27270">
        <w:rPr>
          <w:rFonts w:ascii="Times New Roman" w:hAnsi="Times New Roman" w:cs="Times New Roman"/>
          <w:lang w:val="en-US"/>
        </w:rPr>
        <w:t xml:space="preserve"> </w:t>
      </w:r>
      <w:commentRangeStart w:id="22"/>
      <w:r w:rsidR="00E27270">
        <w:rPr>
          <w:rFonts w:ascii="Times New Roman" w:hAnsi="Times New Roman" w:cs="Times New Roman"/>
          <w:lang w:val="en-US"/>
        </w:rPr>
        <w:t>(ref)</w:t>
      </w:r>
      <w:commentRangeEnd w:id="22"/>
      <w:r w:rsidR="00E27270">
        <w:rPr>
          <w:rStyle w:val="CommentReference"/>
        </w:rPr>
        <w:commentReference w:id="22"/>
      </w:r>
      <w:r w:rsidR="009077B5">
        <w:rPr>
          <w:rFonts w:ascii="Times New Roman" w:hAnsi="Times New Roman" w:cs="Times New Roman"/>
          <w:lang w:val="en-US"/>
        </w:rPr>
        <w:t xml:space="preserve"> IO</w:t>
      </w:r>
      <w:r w:rsidR="00C77243">
        <w:rPr>
          <w:rFonts w:ascii="Times New Roman" w:hAnsi="Times New Roman" w:cs="Times New Roman"/>
          <w:lang w:val="en-US"/>
        </w:rPr>
        <w:t>NM is</w:t>
      </w:r>
      <w:r w:rsidR="00C611B9">
        <w:rPr>
          <w:rFonts w:ascii="Times New Roman" w:hAnsi="Times New Roman" w:cs="Times New Roman"/>
          <w:lang w:val="en-US"/>
        </w:rPr>
        <w:t xml:space="preserve"> today </w:t>
      </w:r>
      <w:r w:rsidR="00026C13">
        <w:rPr>
          <w:rFonts w:ascii="Times New Roman" w:hAnsi="Times New Roman" w:cs="Times New Roman"/>
          <w:lang w:val="en-US"/>
        </w:rPr>
        <w:t>widespread</w:t>
      </w:r>
      <w:r w:rsidR="00C611B9">
        <w:rPr>
          <w:rFonts w:ascii="Times New Roman" w:hAnsi="Times New Roman" w:cs="Times New Roman"/>
          <w:lang w:val="en-US"/>
        </w:rPr>
        <w:t xml:space="preserve"> in spine surgery</w:t>
      </w:r>
      <w:r w:rsidR="00EF6A4C">
        <w:rPr>
          <w:rFonts w:ascii="Times New Roman" w:hAnsi="Times New Roman" w:cs="Times New Roman"/>
          <w:lang w:val="en-US"/>
        </w:rPr>
        <w:t xml:space="preserve">, especially </w:t>
      </w:r>
      <w:r w:rsidR="00503FC3">
        <w:rPr>
          <w:rFonts w:ascii="Times New Roman" w:hAnsi="Times New Roman" w:cs="Times New Roman"/>
          <w:lang w:val="en-US"/>
        </w:rPr>
        <w:t xml:space="preserve">surgery involving the </w:t>
      </w:r>
      <w:r w:rsidR="007B5812">
        <w:rPr>
          <w:rFonts w:ascii="Times New Roman" w:hAnsi="Times New Roman" w:cs="Times New Roman"/>
          <w:lang w:val="en-US"/>
        </w:rPr>
        <w:t xml:space="preserve">spinal cord. </w:t>
      </w:r>
      <w:r w:rsidR="00026C13">
        <w:rPr>
          <w:rFonts w:ascii="Times New Roman" w:hAnsi="Times New Roman" w:cs="Times New Roman"/>
          <w:lang w:val="en-US"/>
        </w:rPr>
        <w:t>Neurophysiological monitoring with SEP, MEP and D-wave are today considered gold standard. Monitoring all these parameters allows for a safer surgical approach to achieve radical tumor resection</w:t>
      </w:r>
      <w:commentRangeStart w:id="23"/>
      <w:commentRangeEnd w:id="23"/>
      <w:r w:rsidR="00026C13">
        <w:rPr>
          <w:rStyle w:val="CommentReference"/>
        </w:rPr>
        <w:commentReference w:id="23"/>
      </w:r>
      <w:r w:rsidR="00026C13">
        <w:rPr>
          <w:rFonts w:ascii="Times New Roman" w:hAnsi="Times New Roman" w:cs="Times New Roman"/>
          <w:lang w:val="en-US"/>
        </w:rPr>
        <w:t>. (Sala. Et.al 2007)</w:t>
      </w:r>
      <w:r w:rsidR="001D7378">
        <w:rPr>
          <w:rFonts w:ascii="Times New Roman" w:hAnsi="Times New Roman" w:cs="Times New Roman"/>
          <w:lang w:val="en-US"/>
        </w:rPr>
        <w:t xml:space="preserve"> (</w:t>
      </w:r>
      <w:proofErr w:type="spellStart"/>
      <w:r w:rsidR="001D7378">
        <w:rPr>
          <w:rFonts w:ascii="Times New Roman" w:hAnsi="Times New Roman" w:cs="Times New Roman"/>
          <w:lang w:val="en-US"/>
        </w:rPr>
        <w:t>sutter</w:t>
      </w:r>
      <w:proofErr w:type="spellEnd"/>
      <w:r w:rsidR="001B6F3B">
        <w:rPr>
          <w:rFonts w:ascii="Times New Roman" w:hAnsi="Times New Roman" w:cs="Times New Roman"/>
          <w:lang w:val="en-US"/>
        </w:rPr>
        <w:t xml:space="preserve"> 2007, Multimodal…)</w:t>
      </w:r>
    </w:p>
    <w:p w14:paraId="02BED09E" w14:textId="6357DEBD" w:rsidR="006B09FA" w:rsidRPr="006B09FA" w:rsidRDefault="006B09FA" w:rsidP="00026C13">
      <w:pPr>
        <w:rPr>
          <w:rFonts w:ascii="Times New Roman" w:hAnsi="Times New Roman" w:cs="Times New Roman"/>
          <w:b/>
          <w:bCs/>
          <w:lang w:val="en-US"/>
        </w:rPr>
      </w:pPr>
      <w:r w:rsidRPr="006B09FA">
        <w:rPr>
          <w:rFonts w:ascii="Times New Roman" w:hAnsi="Times New Roman" w:cs="Times New Roman"/>
          <w:b/>
          <w:bCs/>
          <w:lang w:val="en-US"/>
        </w:rPr>
        <w:t>Direct wave (D-wave)</w:t>
      </w:r>
    </w:p>
    <w:p w14:paraId="576F81E2" w14:textId="0DBC39A3" w:rsidR="00486F0F" w:rsidRPr="00CB697B" w:rsidRDefault="00814E89" w:rsidP="00826CB6">
      <w:pPr>
        <w:spacing w:line="360" w:lineRule="auto"/>
        <w:rPr>
          <w:rFonts w:ascii="Times New Roman" w:hAnsi="Times New Roman" w:cs="Times New Roman"/>
          <w:color w:val="FF0000"/>
          <w:lang w:val="en-US"/>
        </w:rPr>
      </w:pPr>
      <w:r w:rsidRPr="1E4A183B">
        <w:rPr>
          <w:rFonts w:ascii="Times New Roman" w:hAnsi="Times New Roman" w:cs="Times New Roman"/>
          <w:lang w:val="en-US"/>
        </w:rPr>
        <w:t>M</w:t>
      </w:r>
      <w:r w:rsidR="00486F0F" w:rsidRPr="1E4A183B">
        <w:rPr>
          <w:rFonts w:ascii="Times New Roman" w:hAnsi="Times New Roman" w:cs="Times New Roman"/>
          <w:lang w:val="en-US"/>
        </w:rPr>
        <w:t>onitoring D-waves</w:t>
      </w:r>
      <w:r w:rsidRPr="1E4A183B">
        <w:rPr>
          <w:rFonts w:ascii="Times New Roman" w:hAnsi="Times New Roman" w:cs="Times New Roman"/>
          <w:lang w:val="en-US"/>
        </w:rPr>
        <w:t xml:space="preserve"> </w:t>
      </w:r>
      <w:r w:rsidR="00486F0F" w:rsidRPr="1E4A183B">
        <w:rPr>
          <w:rFonts w:ascii="Times New Roman" w:hAnsi="Times New Roman" w:cs="Times New Roman"/>
          <w:lang w:val="en-US"/>
        </w:rPr>
        <w:t xml:space="preserve">during spinal surgery is a method for selectively monitoring the lateral corticospinal tract. This method is especially used when resecting intramedullary tumors in the spine. By placing an electrode in the epidural space above, and </w:t>
      </w:r>
      <w:r w:rsidRPr="1E4A183B">
        <w:rPr>
          <w:rFonts w:ascii="Times New Roman" w:hAnsi="Times New Roman" w:cs="Times New Roman"/>
          <w:lang w:val="en-US"/>
        </w:rPr>
        <w:t>below</w:t>
      </w:r>
      <w:r w:rsidR="0009345D" w:rsidRPr="1E4A183B">
        <w:rPr>
          <w:rFonts w:ascii="Times New Roman" w:hAnsi="Times New Roman" w:cs="Times New Roman"/>
          <w:lang w:val="en-US"/>
        </w:rPr>
        <w:t xml:space="preserve"> </w:t>
      </w:r>
      <w:r w:rsidR="00486F0F" w:rsidRPr="1E4A183B">
        <w:rPr>
          <w:rFonts w:ascii="Times New Roman" w:hAnsi="Times New Roman" w:cs="Times New Roman"/>
          <w:lang w:val="en-US"/>
        </w:rPr>
        <w:t xml:space="preserve">the segment where the tumor is located the lateral corticospinal tract can be closely monitored </w:t>
      </w:r>
      <w:r w:rsidR="00824A94" w:rsidRPr="006B40D8">
        <w:rPr>
          <w:rFonts w:ascii="Times New Roman" w:hAnsi="Times New Roman" w:cs="Times New Roman"/>
          <w:color w:val="FF0000"/>
          <w:lang w:val="en-US"/>
        </w:rPr>
        <w:t xml:space="preserve">by eliciting </w:t>
      </w:r>
      <w:r w:rsidR="00AD56E2" w:rsidRPr="006B40D8">
        <w:rPr>
          <w:rFonts w:ascii="Times New Roman" w:hAnsi="Times New Roman" w:cs="Times New Roman"/>
          <w:color w:val="FF0000"/>
          <w:lang w:val="en-US"/>
        </w:rPr>
        <w:t>single-pulse</w:t>
      </w:r>
      <w:r w:rsidR="0009345D" w:rsidRPr="006B40D8">
        <w:rPr>
          <w:rFonts w:ascii="Times New Roman" w:hAnsi="Times New Roman" w:cs="Times New Roman"/>
          <w:color w:val="FF0000"/>
          <w:lang w:val="en-US"/>
        </w:rPr>
        <w:t xml:space="preserve"> </w:t>
      </w:r>
      <w:r w:rsidR="006B40D8" w:rsidRPr="006B40D8">
        <w:rPr>
          <w:rFonts w:ascii="Times New Roman" w:hAnsi="Times New Roman" w:cs="Times New Roman"/>
          <w:color w:val="FF0000"/>
          <w:lang w:val="en-US"/>
        </w:rPr>
        <w:t xml:space="preserve">transcranial </w:t>
      </w:r>
      <w:r w:rsidR="00C424E7" w:rsidRPr="006B40D8">
        <w:rPr>
          <w:rFonts w:ascii="Times New Roman" w:hAnsi="Times New Roman" w:cs="Times New Roman"/>
          <w:color w:val="FF0000"/>
          <w:lang w:val="en-US"/>
        </w:rPr>
        <w:t xml:space="preserve">impulses </w:t>
      </w:r>
      <w:r w:rsidR="00486F0F" w:rsidRPr="1E4A183B">
        <w:rPr>
          <w:rFonts w:ascii="Times New Roman" w:hAnsi="Times New Roman" w:cs="Times New Roman"/>
          <w:lang w:val="en-US"/>
        </w:rPr>
        <w:t xml:space="preserve">and any sign that the resection is affecting the function of the </w:t>
      </w:r>
      <w:r w:rsidR="00C85238" w:rsidRPr="00C85238">
        <w:rPr>
          <w:rFonts w:ascii="Times New Roman" w:hAnsi="Times New Roman" w:cs="Times New Roman"/>
          <w:color w:val="FF0000"/>
          <w:lang w:val="en-US"/>
        </w:rPr>
        <w:t>corticospinal tract</w:t>
      </w:r>
      <w:r w:rsidR="00486F0F" w:rsidRPr="00C85238">
        <w:rPr>
          <w:rFonts w:ascii="Times New Roman" w:hAnsi="Times New Roman" w:cs="Times New Roman"/>
          <w:color w:val="FF0000"/>
          <w:lang w:val="en-US"/>
        </w:rPr>
        <w:t xml:space="preserve"> </w:t>
      </w:r>
      <w:r w:rsidR="00486F0F" w:rsidRPr="1E4A183B">
        <w:rPr>
          <w:rFonts w:ascii="Times New Roman" w:hAnsi="Times New Roman" w:cs="Times New Roman"/>
          <w:lang w:val="en-US"/>
        </w:rPr>
        <w:t>can be detected early.</w:t>
      </w:r>
      <w:r w:rsidR="00C424E7" w:rsidRPr="1E4A183B">
        <w:rPr>
          <w:rFonts w:ascii="Times New Roman" w:hAnsi="Times New Roman" w:cs="Times New Roman"/>
          <w:lang w:val="en-US"/>
        </w:rPr>
        <w:t xml:space="preserve"> </w:t>
      </w:r>
      <w:commentRangeStart w:id="24"/>
      <w:r w:rsidR="00C424E7" w:rsidRPr="1E4A183B">
        <w:rPr>
          <w:rFonts w:ascii="Times New Roman" w:hAnsi="Times New Roman" w:cs="Times New Roman"/>
          <w:lang w:val="en-US"/>
        </w:rPr>
        <w:t>(ref)</w:t>
      </w:r>
      <w:commentRangeEnd w:id="24"/>
      <w:r>
        <w:commentReference w:id="24"/>
      </w:r>
      <w:r w:rsidR="00826CB6">
        <w:rPr>
          <w:rFonts w:ascii="Times New Roman" w:hAnsi="Times New Roman" w:cs="Times New Roman"/>
          <w:lang w:val="en-US"/>
        </w:rPr>
        <w:t xml:space="preserve">. </w:t>
      </w:r>
      <w:r w:rsidR="00826CB6" w:rsidRPr="00CB697B">
        <w:rPr>
          <w:rFonts w:ascii="Times New Roman" w:hAnsi="Times New Roman" w:cs="Times New Roman"/>
          <w:color w:val="FF0000"/>
          <w:lang w:val="en-US"/>
        </w:rPr>
        <w:t>This</w:t>
      </w:r>
      <w:r w:rsidR="00E97DF6" w:rsidRPr="00CB697B">
        <w:rPr>
          <w:rFonts w:ascii="Times New Roman" w:hAnsi="Times New Roman" w:cs="Times New Roman"/>
          <w:color w:val="FF0000"/>
          <w:lang w:val="en-US"/>
        </w:rPr>
        <w:t xml:space="preserve"> </w:t>
      </w:r>
      <w:r w:rsidR="00826CB6" w:rsidRPr="00CB697B">
        <w:rPr>
          <w:rFonts w:ascii="Times New Roman" w:hAnsi="Times New Roman" w:cs="Times New Roman"/>
          <w:color w:val="FF0000"/>
          <w:lang w:val="en-US"/>
        </w:rPr>
        <w:t>waveform is a highly reliable parameter for monitoring</w:t>
      </w:r>
      <w:r w:rsidR="00E97DF6" w:rsidRPr="00CB697B">
        <w:rPr>
          <w:rFonts w:ascii="Times New Roman" w:hAnsi="Times New Roman" w:cs="Times New Roman"/>
          <w:color w:val="FF0000"/>
          <w:lang w:val="en-US"/>
        </w:rPr>
        <w:t xml:space="preserve"> </w:t>
      </w:r>
      <w:r w:rsidR="00826CB6" w:rsidRPr="00CB697B">
        <w:rPr>
          <w:rFonts w:ascii="Times New Roman" w:hAnsi="Times New Roman" w:cs="Times New Roman"/>
          <w:color w:val="FF0000"/>
          <w:lang w:val="en-US"/>
        </w:rPr>
        <w:t xml:space="preserve">the functional integrity of the </w:t>
      </w:r>
      <w:r w:rsidR="001466B9" w:rsidRPr="00CB697B">
        <w:rPr>
          <w:rFonts w:ascii="Times New Roman" w:hAnsi="Times New Roman" w:cs="Times New Roman"/>
          <w:color w:val="FF0000"/>
          <w:lang w:val="en-US"/>
        </w:rPr>
        <w:t>corticospinal tract</w:t>
      </w:r>
      <w:r w:rsidR="00CB697B" w:rsidRPr="00CB697B">
        <w:rPr>
          <w:rFonts w:ascii="Times New Roman" w:hAnsi="Times New Roman" w:cs="Times New Roman"/>
          <w:color w:val="FF0000"/>
          <w:lang w:val="en-US"/>
        </w:rPr>
        <w:t xml:space="preserve"> </w:t>
      </w:r>
      <w:r w:rsidR="00826CB6" w:rsidRPr="00CB697B">
        <w:rPr>
          <w:rFonts w:ascii="Times New Roman" w:hAnsi="Times New Roman" w:cs="Times New Roman"/>
          <w:color w:val="FF0000"/>
          <w:lang w:val="en-US"/>
        </w:rPr>
        <w:t xml:space="preserve">intraoperatively, </w:t>
      </w:r>
      <w:r w:rsidR="005D0EE2" w:rsidRPr="00CB697B">
        <w:rPr>
          <w:rFonts w:ascii="Times New Roman" w:hAnsi="Times New Roman" w:cs="Times New Roman"/>
          <w:color w:val="FF0000"/>
          <w:lang w:val="en-US"/>
        </w:rPr>
        <w:t xml:space="preserve">as </w:t>
      </w:r>
      <w:r w:rsidR="00826CB6" w:rsidRPr="00CB697B">
        <w:rPr>
          <w:rFonts w:ascii="Times New Roman" w:hAnsi="Times New Roman" w:cs="Times New Roman"/>
          <w:color w:val="FF0000"/>
          <w:lang w:val="en-US"/>
        </w:rPr>
        <w:t>it represents a population of fast-conducting fibers</w:t>
      </w:r>
      <w:r w:rsidR="005D0EE2" w:rsidRPr="00CB697B">
        <w:rPr>
          <w:rFonts w:ascii="Times New Roman" w:hAnsi="Times New Roman" w:cs="Times New Roman"/>
          <w:color w:val="FF0000"/>
          <w:lang w:val="en-US"/>
        </w:rPr>
        <w:t xml:space="preserve"> </w:t>
      </w:r>
      <w:r w:rsidR="00826CB6" w:rsidRPr="00CB697B">
        <w:rPr>
          <w:rFonts w:ascii="Times New Roman" w:hAnsi="Times New Roman" w:cs="Times New Roman"/>
          <w:color w:val="FF0000"/>
          <w:lang w:val="en-US"/>
        </w:rPr>
        <w:t xml:space="preserve">of the </w:t>
      </w:r>
      <w:r w:rsidR="005D0EE2" w:rsidRPr="00CB697B">
        <w:rPr>
          <w:rFonts w:ascii="Times New Roman" w:hAnsi="Times New Roman" w:cs="Times New Roman"/>
          <w:color w:val="FF0000"/>
          <w:lang w:val="en-US"/>
        </w:rPr>
        <w:t xml:space="preserve">corticospinal </w:t>
      </w:r>
      <w:r w:rsidR="00B412A5" w:rsidRPr="00CB697B">
        <w:rPr>
          <w:rFonts w:ascii="Times New Roman" w:hAnsi="Times New Roman" w:cs="Times New Roman"/>
          <w:color w:val="FF0000"/>
          <w:lang w:val="en-US"/>
        </w:rPr>
        <w:t>tract and</w:t>
      </w:r>
      <w:r w:rsidR="00826CB6" w:rsidRPr="00CB697B">
        <w:rPr>
          <w:rFonts w:ascii="Times New Roman" w:hAnsi="Times New Roman" w:cs="Times New Roman"/>
          <w:color w:val="FF0000"/>
          <w:lang w:val="en-US"/>
        </w:rPr>
        <w:t xml:space="preserve"> is robust under general</w:t>
      </w:r>
      <w:r w:rsidR="005D0EE2" w:rsidRPr="00CB697B">
        <w:rPr>
          <w:rFonts w:ascii="Times New Roman" w:hAnsi="Times New Roman" w:cs="Times New Roman"/>
          <w:color w:val="FF0000"/>
          <w:lang w:val="en-US"/>
        </w:rPr>
        <w:t xml:space="preserve"> </w:t>
      </w:r>
      <w:r w:rsidR="00826CB6" w:rsidRPr="00CB697B">
        <w:rPr>
          <w:rFonts w:ascii="Times New Roman" w:hAnsi="Times New Roman" w:cs="Times New Roman"/>
          <w:color w:val="FF0000"/>
          <w:lang w:val="en-US"/>
        </w:rPr>
        <w:t>anesthesia</w:t>
      </w:r>
      <w:r w:rsidR="008435BD">
        <w:rPr>
          <w:rFonts w:ascii="Times New Roman" w:hAnsi="Times New Roman" w:cs="Times New Roman"/>
          <w:color w:val="FF0000"/>
          <w:lang w:val="en-US"/>
        </w:rPr>
        <w:t xml:space="preserve"> </w:t>
      </w:r>
      <w:commentRangeStart w:id="25"/>
      <w:r w:rsidR="008435BD">
        <w:rPr>
          <w:rFonts w:ascii="Times New Roman" w:hAnsi="Times New Roman" w:cs="Times New Roman"/>
          <w:color w:val="FF0000"/>
          <w:lang w:val="en-US"/>
        </w:rPr>
        <w:t>(ref</w:t>
      </w:r>
      <w:r w:rsidR="001877F3">
        <w:rPr>
          <w:rFonts w:ascii="Times New Roman" w:hAnsi="Times New Roman" w:cs="Times New Roman"/>
          <w:color w:val="FF0000"/>
          <w:lang w:val="en-US"/>
        </w:rPr>
        <w:t>).</w:t>
      </w:r>
      <w:commentRangeEnd w:id="25"/>
      <w:r w:rsidR="001877F3">
        <w:rPr>
          <w:rStyle w:val="CommentReference"/>
        </w:rPr>
        <w:commentReference w:id="25"/>
      </w:r>
    </w:p>
    <w:p w14:paraId="07770E45" w14:textId="08834C1C" w:rsidR="1E4A183B" w:rsidRDefault="1E4A183B" w:rsidP="1E4A183B">
      <w:pPr>
        <w:spacing w:line="360" w:lineRule="auto"/>
        <w:rPr>
          <w:rFonts w:ascii="Times New Roman" w:hAnsi="Times New Roman" w:cs="Times New Roman"/>
          <w:lang w:val="en-US"/>
        </w:rPr>
      </w:pPr>
    </w:p>
    <w:p w14:paraId="169D08E2" w14:textId="77777777" w:rsidR="006B09FA" w:rsidRDefault="006B09FA" w:rsidP="00026C13">
      <w:pPr>
        <w:rPr>
          <w:rFonts w:ascii="Times New Roman" w:hAnsi="Times New Roman" w:cs="Times New Roman"/>
          <w:lang w:val="en-US"/>
        </w:rPr>
      </w:pPr>
    </w:p>
    <w:p w14:paraId="7937D4AE" w14:textId="77777777" w:rsidR="001F0361" w:rsidRDefault="001F0361" w:rsidP="00026C13">
      <w:pPr>
        <w:rPr>
          <w:rFonts w:ascii="Times New Roman" w:hAnsi="Times New Roman" w:cs="Times New Roman"/>
          <w:lang w:val="en-US"/>
        </w:rPr>
      </w:pPr>
    </w:p>
    <w:p w14:paraId="78071849" w14:textId="77777777" w:rsidR="006B09FA" w:rsidRPr="003C476C" w:rsidRDefault="006B09FA" w:rsidP="006B09FA">
      <w:pPr>
        <w:spacing w:line="240" w:lineRule="auto"/>
        <w:rPr>
          <w:rFonts w:ascii="Times New Roman" w:eastAsia="Times New Roman" w:hAnsi="Times New Roman" w:cs="Times New Roman"/>
          <w:b/>
          <w:sz w:val="24"/>
          <w:szCs w:val="24"/>
          <w:lang w:val="en-US"/>
        </w:rPr>
      </w:pPr>
      <w:r w:rsidRPr="003C476C">
        <w:rPr>
          <w:rFonts w:ascii="Times New Roman" w:eastAsia="Times New Roman" w:hAnsi="Times New Roman" w:cs="Times New Roman"/>
          <w:b/>
          <w:sz w:val="24"/>
          <w:szCs w:val="24"/>
          <w:lang w:val="en-US"/>
        </w:rPr>
        <w:t>Bulbocavernosus reflex (BCR)</w:t>
      </w:r>
    </w:p>
    <w:p w14:paraId="0C487A22" w14:textId="6F050701" w:rsidR="006B09FA" w:rsidRDefault="006B09FA" w:rsidP="00026C13">
      <w:pPr>
        <w:rPr>
          <w:rFonts w:ascii="Times New Roman" w:eastAsia="Times New Roman" w:hAnsi="Times New Roman" w:cs="Times New Roman"/>
          <w:sz w:val="24"/>
          <w:szCs w:val="24"/>
          <w:lang w:val="en-US"/>
        </w:rPr>
      </w:pPr>
      <w:r w:rsidRPr="006B09FA">
        <w:rPr>
          <w:rFonts w:ascii="Times New Roman" w:eastAsia="Times New Roman" w:hAnsi="Times New Roman" w:cs="Times New Roman"/>
          <w:sz w:val="24"/>
          <w:szCs w:val="24"/>
          <w:lang w:val="en-US"/>
        </w:rPr>
        <w:t>Monitoring the bulbocavernosus reflex (BCR) is an intraoperative method to gain information about the sphincter function and the state of the sacral spinal cord segments (S2–S4) during spinal cord surgery. The dorsal nerves of the penis or clitoral are usually stimulated with bilateral electrical stimulation and recordings are obtained bilateral from the sphincter ani externus.</w:t>
      </w:r>
    </w:p>
    <w:p w14:paraId="79EC0E8D" w14:textId="77777777" w:rsidR="00173F38" w:rsidRPr="006B09FA" w:rsidRDefault="00173F38" w:rsidP="00026C13">
      <w:pPr>
        <w:rPr>
          <w:rFonts w:ascii="Times New Roman" w:hAnsi="Times New Roman" w:cs="Times New Roman"/>
          <w:lang w:val="en-US"/>
        </w:rPr>
      </w:pPr>
    </w:p>
    <w:p w14:paraId="7AA7BD7D" w14:textId="7924CA2C" w:rsidR="00675C03" w:rsidRDefault="008B36AF" w:rsidP="008B36AF">
      <w:pPr>
        <w:rPr>
          <w:rFonts w:ascii="Times New Roman" w:hAnsi="Times New Roman" w:cs="Times New Roman"/>
          <w:lang w:val="en-US"/>
        </w:rPr>
      </w:pPr>
      <w:r>
        <w:rPr>
          <w:rFonts w:ascii="Times New Roman" w:hAnsi="Times New Roman" w:cs="Times New Roman"/>
          <w:lang w:val="en-US"/>
        </w:rPr>
        <w:t xml:space="preserve">Although neurophysiological monitoring is </w:t>
      </w:r>
      <w:r w:rsidR="000E0D75">
        <w:rPr>
          <w:rFonts w:ascii="Times New Roman" w:hAnsi="Times New Roman" w:cs="Times New Roman"/>
          <w:lang w:val="en-US"/>
        </w:rPr>
        <w:t>recommended</w:t>
      </w:r>
      <w:r>
        <w:rPr>
          <w:rFonts w:ascii="Times New Roman" w:hAnsi="Times New Roman" w:cs="Times New Roman"/>
          <w:lang w:val="en-US"/>
        </w:rPr>
        <w:t xml:space="preserve"> and considered necessary when performing surgery on intramedullary tumors there appears to be no consensus considering intraoperative monitoring set-up </w:t>
      </w:r>
      <w:r w:rsidR="004D65E6">
        <w:rPr>
          <w:rFonts w:ascii="Times New Roman" w:hAnsi="Times New Roman" w:cs="Times New Roman"/>
          <w:lang w:val="en-US"/>
        </w:rPr>
        <w:t xml:space="preserve">with regards to who is analyzing the intraoperative signals. </w:t>
      </w:r>
      <w:r w:rsidR="00585843">
        <w:rPr>
          <w:rFonts w:ascii="Times New Roman" w:hAnsi="Times New Roman" w:cs="Times New Roman"/>
          <w:lang w:val="en-US"/>
        </w:rPr>
        <w:t xml:space="preserve">A popular set up </w:t>
      </w:r>
      <w:r w:rsidR="00ED7B15">
        <w:rPr>
          <w:rFonts w:ascii="Times New Roman" w:hAnsi="Times New Roman" w:cs="Times New Roman"/>
          <w:lang w:val="en-US"/>
        </w:rPr>
        <w:t>is one where a</w:t>
      </w:r>
      <w:r w:rsidR="00880D6E">
        <w:rPr>
          <w:rFonts w:ascii="Times New Roman" w:hAnsi="Times New Roman" w:cs="Times New Roman"/>
          <w:lang w:val="en-US"/>
        </w:rPr>
        <w:t xml:space="preserve"> t</w:t>
      </w:r>
      <w:r w:rsidR="00C92851">
        <w:rPr>
          <w:rFonts w:ascii="Times New Roman" w:hAnsi="Times New Roman" w:cs="Times New Roman"/>
          <w:lang w:val="en-US"/>
        </w:rPr>
        <w:t xml:space="preserve">echnologist is </w:t>
      </w:r>
      <w:r w:rsidR="005C1605">
        <w:rPr>
          <w:rFonts w:ascii="Times New Roman" w:hAnsi="Times New Roman" w:cs="Times New Roman"/>
          <w:lang w:val="en-US"/>
        </w:rPr>
        <w:t xml:space="preserve">usually present in the OR while the neurophysiologist physician </w:t>
      </w:r>
      <w:r w:rsidR="00FD53E9">
        <w:rPr>
          <w:rFonts w:ascii="Times New Roman" w:hAnsi="Times New Roman" w:cs="Times New Roman"/>
          <w:lang w:val="en-US"/>
        </w:rPr>
        <w:t>is</w:t>
      </w:r>
      <w:r w:rsidR="005C1605">
        <w:rPr>
          <w:rFonts w:ascii="Times New Roman" w:hAnsi="Times New Roman" w:cs="Times New Roman"/>
          <w:lang w:val="en-US"/>
        </w:rPr>
        <w:t xml:space="preserve"> </w:t>
      </w:r>
      <w:r w:rsidR="00823B61">
        <w:rPr>
          <w:rFonts w:ascii="Times New Roman" w:hAnsi="Times New Roman" w:cs="Times New Roman"/>
          <w:lang w:val="en-US"/>
        </w:rPr>
        <w:t xml:space="preserve">supervising, often off-site and </w:t>
      </w:r>
      <w:r w:rsidR="00ED7B15">
        <w:rPr>
          <w:rFonts w:ascii="Times New Roman" w:hAnsi="Times New Roman" w:cs="Times New Roman"/>
          <w:lang w:val="en-US"/>
        </w:rPr>
        <w:t xml:space="preserve">sometimes </w:t>
      </w:r>
      <w:r w:rsidR="00823B61">
        <w:rPr>
          <w:rFonts w:ascii="Times New Roman" w:hAnsi="Times New Roman" w:cs="Times New Roman"/>
          <w:lang w:val="en-US"/>
        </w:rPr>
        <w:t>monitoring several cases simu</w:t>
      </w:r>
      <w:r w:rsidR="00173AD3">
        <w:rPr>
          <w:rFonts w:ascii="Times New Roman" w:hAnsi="Times New Roman" w:cs="Times New Roman"/>
          <w:lang w:val="en-US"/>
        </w:rPr>
        <w:t xml:space="preserve">ltaneously. </w:t>
      </w:r>
      <w:commentRangeStart w:id="26"/>
      <w:commentRangeStart w:id="27"/>
      <w:r w:rsidR="00173AD3">
        <w:rPr>
          <w:rFonts w:ascii="Times New Roman" w:hAnsi="Times New Roman" w:cs="Times New Roman"/>
          <w:lang w:val="en-US"/>
        </w:rPr>
        <w:t>(ref)</w:t>
      </w:r>
      <w:r>
        <w:rPr>
          <w:rFonts w:ascii="Times New Roman" w:hAnsi="Times New Roman" w:cs="Times New Roman"/>
          <w:lang w:val="en-US"/>
        </w:rPr>
        <w:t xml:space="preserve"> </w:t>
      </w:r>
      <w:commentRangeEnd w:id="26"/>
      <w:r w:rsidR="00AC634D">
        <w:rPr>
          <w:rStyle w:val="CommentReference"/>
        </w:rPr>
        <w:commentReference w:id="26"/>
      </w:r>
      <w:commentRangeEnd w:id="27"/>
      <w:r w:rsidR="00F001A3">
        <w:rPr>
          <w:rStyle w:val="CommentReference"/>
        </w:rPr>
        <w:commentReference w:id="27"/>
      </w:r>
      <w:r w:rsidR="00675C03">
        <w:rPr>
          <w:rFonts w:ascii="Times New Roman" w:hAnsi="Times New Roman" w:cs="Times New Roman"/>
          <w:lang w:val="en-US"/>
        </w:rPr>
        <w:t xml:space="preserve"> </w:t>
      </w:r>
      <w:r w:rsidR="005E28E9">
        <w:rPr>
          <w:rFonts w:ascii="Times New Roman" w:hAnsi="Times New Roman" w:cs="Times New Roman"/>
          <w:lang w:val="en-US"/>
        </w:rPr>
        <w:t>Other</w:t>
      </w:r>
      <w:r w:rsidR="00203576">
        <w:rPr>
          <w:rFonts w:ascii="Times New Roman" w:hAnsi="Times New Roman" w:cs="Times New Roman"/>
          <w:lang w:val="en-US"/>
        </w:rPr>
        <w:t xml:space="preserve"> set-ups include a technologist in the OR with a </w:t>
      </w:r>
      <w:r w:rsidR="002D71C6">
        <w:rPr>
          <w:rFonts w:ascii="Times New Roman" w:hAnsi="Times New Roman" w:cs="Times New Roman"/>
          <w:lang w:val="en-US"/>
        </w:rPr>
        <w:t xml:space="preserve">physician </w:t>
      </w:r>
      <w:r w:rsidR="00BF6EC7">
        <w:rPr>
          <w:rFonts w:ascii="Times New Roman" w:hAnsi="Times New Roman" w:cs="Times New Roman"/>
          <w:lang w:val="en-US"/>
        </w:rPr>
        <w:t>close by to be summoned to the OR if needed</w:t>
      </w:r>
      <w:r w:rsidR="00540A20">
        <w:rPr>
          <w:rFonts w:ascii="Times New Roman" w:hAnsi="Times New Roman" w:cs="Times New Roman"/>
          <w:lang w:val="en-US"/>
        </w:rPr>
        <w:t>,</w:t>
      </w:r>
      <w:r w:rsidR="00BF6EC7">
        <w:rPr>
          <w:rFonts w:ascii="Times New Roman" w:hAnsi="Times New Roman" w:cs="Times New Roman"/>
          <w:lang w:val="en-US"/>
        </w:rPr>
        <w:t xml:space="preserve"> or</w:t>
      </w:r>
      <w:r w:rsidR="006513D7">
        <w:rPr>
          <w:rFonts w:ascii="Times New Roman" w:hAnsi="Times New Roman" w:cs="Times New Roman"/>
          <w:lang w:val="en-US"/>
        </w:rPr>
        <w:t xml:space="preserve"> a physician present in the OR </w:t>
      </w:r>
      <w:proofErr w:type="gramStart"/>
      <w:r w:rsidR="006513D7">
        <w:rPr>
          <w:rFonts w:ascii="Times New Roman" w:hAnsi="Times New Roman" w:cs="Times New Roman"/>
          <w:lang w:val="en-US"/>
        </w:rPr>
        <w:t>at all times</w:t>
      </w:r>
      <w:proofErr w:type="gramEnd"/>
      <w:r w:rsidR="006513D7">
        <w:rPr>
          <w:rFonts w:ascii="Times New Roman" w:hAnsi="Times New Roman" w:cs="Times New Roman"/>
          <w:lang w:val="en-US"/>
        </w:rPr>
        <w:t xml:space="preserve">. </w:t>
      </w:r>
      <w:commentRangeStart w:id="28"/>
      <w:r w:rsidR="006513D7">
        <w:rPr>
          <w:rFonts w:ascii="Times New Roman" w:hAnsi="Times New Roman" w:cs="Times New Roman"/>
          <w:lang w:val="en-US"/>
        </w:rPr>
        <w:t>(ref)</w:t>
      </w:r>
      <w:commentRangeEnd w:id="28"/>
      <w:r w:rsidR="00163365">
        <w:rPr>
          <w:rStyle w:val="CommentReference"/>
        </w:rPr>
        <w:commentReference w:id="28"/>
      </w:r>
    </w:p>
    <w:p w14:paraId="52CF0B06" w14:textId="654C0875" w:rsidR="00675C03" w:rsidRDefault="00B236E4" w:rsidP="008B36AF">
      <w:pPr>
        <w:rPr>
          <w:rFonts w:ascii="Times New Roman" w:hAnsi="Times New Roman" w:cs="Times New Roman"/>
          <w:lang w:val="en-US"/>
        </w:rPr>
      </w:pPr>
      <w:r>
        <w:rPr>
          <w:rFonts w:ascii="Times New Roman" w:hAnsi="Times New Roman" w:cs="Times New Roman"/>
          <w:lang w:val="en-US"/>
        </w:rPr>
        <w:t>In some set-ups the operating surgeon is also the one monitoring the neurophysiological parameters intraoperative (</w:t>
      </w:r>
      <w:commentRangeStart w:id="29"/>
      <w:r w:rsidR="004D7A7B">
        <w:rPr>
          <w:rFonts w:ascii="Times New Roman" w:hAnsi="Times New Roman" w:cs="Times New Roman"/>
          <w:lang w:val="en-US"/>
        </w:rPr>
        <w:t>ref)</w:t>
      </w:r>
      <w:commentRangeEnd w:id="29"/>
      <w:r w:rsidR="004D7A7B">
        <w:rPr>
          <w:rStyle w:val="CommentReference"/>
        </w:rPr>
        <w:commentReference w:id="29"/>
      </w:r>
    </w:p>
    <w:p w14:paraId="356C5352" w14:textId="77777777" w:rsidR="008E28CD" w:rsidRPr="00A45910" w:rsidRDefault="008E28CD" w:rsidP="008E28CD">
      <w:pPr>
        <w:rPr>
          <w:rFonts w:ascii="Times New Roman" w:hAnsi="Times New Roman" w:cs="Times New Roman"/>
          <w:b/>
          <w:bCs/>
          <w:lang w:val="en-US"/>
        </w:rPr>
      </w:pPr>
    </w:p>
    <w:p w14:paraId="5F06D6D2" w14:textId="427EE26C" w:rsidR="008E28CD" w:rsidRPr="008E28CD" w:rsidRDefault="008E28CD" w:rsidP="008B36AF">
      <w:pPr>
        <w:rPr>
          <w:rFonts w:ascii="Times New Roman" w:hAnsi="Times New Roman" w:cs="Times New Roman"/>
          <w:b/>
          <w:bCs/>
          <w:lang w:val="en-US"/>
        </w:rPr>
      </w:pPr>
      <w:r w:rsidRPr="00A45910">
        <w:rPr>
          <w:rFonts w:ascii="Times New Roman" w:hAnsi="Times New Roman" w:cs="Times New Roman"/>
          <w:b/>
          <w:bCs/>
          <w:lang w:val="en-US"/>
        </w:rPr>
        <w:t>Intramedullary spinal surgery</w:t>
      </w:r>
    </w:p>
    <w:p w14:paraId="65230093" w14:textId="77777777" w:rsidR="008E28CD" w:rsidRDefault="008E28CD" w:rsidP="008B36AF">
      <w:pPr>
        <w:rPr>
          <w:rFonts w:ascii="Times New Roman" w:hAnsi="Times New Roman" w:cs="Times New Roman"/>
          <w:lang w:val="en-US"/>
        </w:rPr>
      </w:pPr>
    </w:p>
    <w:p w14:paraId="52081B75" w14:textId="77777777" w:rsidR="008E28CD" w:rsidRDefault="008E28CD" w:rsidP="008E28CD">
      <w:pPr>
        <w:rPr>
          <w:rFonts w:ascii="Times New Roman" w:hAnsi="Times New Roman" w:cs="Times New Roman"/>
          <w:lang w:val="en-US"/>
        </w:rPr>
      </w:pPr>
      <w:commentRangeStart w:id="30"/>
      <w:commentRangeStart w:id="31"/>
      <w:r w:rsidRPr="00CB2C9A">
        <w:rPr>
          <w:rFonts w:ascii="Times New Roman" w:hAnsi="Times New Roman" w:cs="Times New Roman"/>
          <w:lang w:val="en-US"/>
        </w:rPr>
        <w:t xml:space="preserve">Approximately </w:t>
      </w:r>
      <w:r>
        <w:rPr>
          <w:rFonts w:ascii="Times New Roman" w:hAnsi="Times New Roman" w:cs="Times New Roman"/>
          <w:lang w:val="en-US"/>
        </w:rPr>
        <w:t xml:space="preserve">10-20% of spinal tumors </w:t>
      </w:r>
      <w:proofErr w:type="gramStart"/>
      <w:r>
        <w:rPr>
          <w:rFonts w:ascii="Times New Roman" w:hAnsi="Times New Roman" w:cs="Times New Roman"/>
          <w:lang w:val="en-US"/>
        </w:rPr>
        <w:t>are located in</w:t>
      </w:r>
      <w:proofErr w:type="gramEnd"/>
      <w:r>
        <w:rPr>
          <w:rFonts w:ascii="Times New Roman" w:hAnsi="Times New Roman" w:cs="Times New Roman"/>
          <w:lang w:val="en-US"/>
        </w:rPr>
        <w:t xml:space="preserve"> the intramedullary part of the spinal cord. </w:t>
      </w:r>
      <w:commentRangeEnd w:id="30"/>
      <w:r>
        <w:rPr>
          <w:rStyle w:val="CommentReference"/>
        </w:rPr>
        <w:commentReference w:id="30"/>
      </w:r>
      <w:commentRangeEnd w:id="31"/>
      <w:r>
        <w:rPr>
          <w:rStyle w:val="CommentReference"/>
        </w:rPr>
        <w:commentReference w:id="31"/>
      </w:r>
      <w:r>
        <w:rPr>
          <w:rFonts w:ascii="Times New Roman" w:hAnsi="Times New Roman" w:cs="Times New Roman"/>
          <w:lang w:val="en-US"/>
        </w:rPr>
        <w:t xml:space="preserve"> </w:t>
      </w:r>
    </w:p>
    <w:p w14:paraId="1C124354" w14:textId="77777777" w:rsidR="008E28CD" w:rsidRDefault="008E28CD" w:rsidP="008E28CD">
      <w:pPr>
        <w:rPr>
          <w:rFonts w:ascii="Times New Roman" w:hAnsi="Times New Roman" w:cs="Times New Roman"/>
          <w:lang w:val="en-US"/>
        </w:rPr>
      </w:pPr>
      <w:r>
        <w:rPr>
          <w:rFonts w:ascii="Times New Roman" w:hAnsi="Times New Roman" w:cs="Times New Roman"/>
          <w:lang w:val="en-US"/>
        </w:rPr>
        <w:lastRenderedPageBreak/>
        <w:t>The symptoms of intramedullary spine tumors are neuropathic pain as well as motor and sensory symptoms from the spinal cord segments affected by the tumor. (</w:t>
      </w:r>
      <w:commentRangeStart w:id="32"/>
      <w:r>
        <w:rPr>
          <w:rFonts w:ascii="Times New Roman" w:hAnsi="Times New Roman" w:cs="Times New Roman"/>
          <w:lang w:val="en-US"/>
        </w:rPr>
        <w:t>Ref</w:t>
      </w:r>
      <w:commentRangeEnd w:id="32"/>
      <w:r>
        <w:rPr>
          <w:rStyle w:val="CommentReference"/>
        </w:rPr>
        <w:commentReference w:id="32"/>
      </w:r>
      <w:r>
        <w:rPr>
          <w:rFonts w:ascii="Times New Roman" w:hAnsi="Times New Roman" w:cs="Times New Roman"/>
          <w:lang w:val="en-US"/>
        </w:rPr>
        <w:t xml:space="preserve">) If left untreated, the patients may suffer worsening pain, and neurologic deterioration that can lead to paraplegia or quadriplegia. Surgery with radical resection is the best treatment option and associated with increased long-term survival. </w:t>
      </w:r>
      <w:commentRangeStart w:id="33"/>
      <w:r>
        <w:rPr>
          <w:rFonts w:ascii="Times New Roman" w:hAnsi="Times New Roman" w:cs="Times New Roman"/>
          <w:lang w:val="en-US"/>
        </w:rPr>
        <w:t>(ref)</w:t>
      </w:r>
      <w:commentRangeEnd w:id="33"/>
      <w:r>
        <w:rPr>
          <w:rStyle w:val="CommentReference"/>
        </w:rPr>
        <w:commentReference w:id="33"/>
      </w:r>
    </w:p>
    <w:p w14:paraId="0C9E53D5" w14:textId="67925511" w:rsidR="005F0860" w:rsidRDefault="008E28CD" w:rsidP="008B36AF">
      <w:pPr>
        <w:rPr>
          <w:rFonts w:ascii="Times New Roman" w:hAnsi="Times New Roman" w:cs="Times New Roman"/>
          <w:lang w:val="en-US"/>
        </w:rPr>
      </w:pPr>
      <w:r>
        <w:rPr>
          <w:rFonts w:ascii="Times New Roman" w:hAnsi="Times New Roman" w:cs="Times New Roman"/>
          <w:lang w:val="en-US"/>
        </w:rPr>
        <w:t xml:space="preserve">The localization of these tumors makes surgery difficult and the risk of causing permanent damage to the spinal cord high. To avoid causing neurological damage during surgery intraoperative neurophysiological monitoring is used. </w:t>
      </w:r>
    </w:p>
    <w:p w14:paraId="141AAEF0" w14:textId="067994C7" w:rsidR="00D9131B" w:rsidRPr="00241FAA" w:rsidRDefault="00D9131B" w:rsidP="00D9131B">
      <w:pPr>
        <w:rPr>
          <w:rFonts w:ascii="Times New Roman" w:hAnsi="Times New Roman" w:cs="Times New Roman"/>
          <w:b/>
          <w:bCs/>
          <w:color w:val="00B050"/>
          <w:lang w:val="en-US"/>
        </w:rPr>
      </w:pPr>
      <w:r>
        <w:rPr>
          <w:rFonts w:ascii="Times New Roman" w:hAnsi="Times New Roman" w:cs="Times New Roman"/>
          <w:b/>
          <w:bCs/>
          <w:color w:val="00B050"/>
          <w:lang w:val="en-US"/>
        </w:rPr>
        <w:t xml:space="preserve">The aim of this study was to present our institutional integrated workflow for neurophysiological monitoring during intramedullary spinal tumor surgery and to describe our experience using this workflow in a consecutive series of </w:t>
      </w:r>
      <w:r w:rsidR="00F4504A">
        <w:rPr>
          <w:rFonts w:ascii="Times New Roman" w:hAnsi="Times New Roman" w:cs="Times New Roman"/>
          <w:b/>
          <w:bCs/>
          <w:color w:val="00B050"/>
          <w:lang w:val="en-US"/>
        </w:rPr>
        <w:t>surgeries</w:t>
      </w:r>
      <w:r>
        <w:rPr>
          <w:rFonts w:ascii="Times New Roman" w:hAnsi="Times New Roman" w:cs="Times New Roman"/>
          <w:b/>
          <w:bCs/>
          <w:color w:val="00B050"/>
          <w:lang w:val="en-US"/>
        </w:rPr>
        <w:t>.</w:t>
      </w:r>
    </w:p>
    <w:p w14:paraId="7C2B1D25" w14:textId="10758E49" w:rsidR="008B36AF" w:rsidRDefault="00D9131B" w:rsidP="008B36AF">
      <w:pPr>
        <w:rPr>
          <w:rFonts w:ascii="Times New Roman" w:hAnsi="Times New Roman" w:cs="Times New Roman"/>
          <w:color w:val="222222"/>
          <w:shd w:val="clear" w:color="auto" w:fill="FFFFFF"/>
          <w:lang w:val="en-US"/>
        </w:rPr>
      </w:pPr>
      <w:r>
        <w:rPr>
          <w:rFonts w:ascii="Times New Roman" w:hAnsi="Times New Roman" w:cs="Times New Roman"/>
          <w:color w:val="222222"/>
          <w:shd w:val="clear" w:color="auto" w:fill="FFFFFF"/>
          <w:lang w:val="en-US"/>
        </w:rPr>
        <w:t>W</w:t>
      </w:r>
      <w:r w:rsidR="008B36AF">
        <w:rPr>
          <w:rFonts w:ascii="Times New Roman" w:hAnsi="Times New Roman" w:cs="Times New Roman"/>
          <w:color w:val="222222"/>
          <w:shd w:val="clear" w:color="auto" w:fill="FFFFFF"/>
          <w:lang w:val="en-US"/>
        </w:rPr>
        <w:t xml:space="preserve">e </w:t>
      </w:r>
      <w:r>
        <w:rPr>
          <w:rFonts w:ascii="Times New Roman" w:hAnsi="Times New Roman" w:cs="Times New Roman"/>
          <w:color w:val="222222"/>
          <w:shd w:val="clear" w:color="auto" w:fill="FFFFFF"/>
          <w:lang w:val="en-US"/>
        </w:rPr>
        <w:t xml:space="preserve">also </w:t>
      </w:r>
      <w:r w:rsidR="008B36AF">
        <w:rPr>
          <w:rFonts w:ascii="Times New Roman" w:hAnsi="Times New Roman" w:cs="Times New Roman"/>
          <w:color w:val="222222"/>
          <w:shd w:val="clear" w:color="auto" w:fill="FFFFFF"/>
          <w:lang w:val="en-US"/>
        </w:rPr>
        <w:t>wanted to look</w:t>
      </w:r>
      <w:r w:rsidR="008B36AF" w:rsidRPr="00A45910">
        <w:rPr>
          <w:rFonts w:ascii="Times New Roman" w:hAnsi="Times New Roman" w:cs="Times New Roman"/>
          <w:color w:val="222222"/>
          <w:shd w:val="clear" w:color="auto" w:fill="FFFFFF"/>
          <w:lang w:val="en-US"/>
        </w:rPr>
        <w:t xml:space="preserve"> at the possible correlation between intraoperative neurophysiological monitored parameters and postoperative outcome</w:t>
      </w:r>
      <w:r>
        <w:rPr>
          <w:rFonts w:ascii="Times New Roman" w:hAnsi="Times New Roman" w:cs="Times New Roman"/>
          <w:color w:val="222222"/>
          <w:shd w:val="clear" w:color="auto" w:fill="FFFFFF"/>
          <w:lang w:val="en-US"/>
        </w:rPr>
        <w:t>.</w:t>
      </w:r>
      <w:r w:rsidR="008B36AF" w:rsidRPr="00A45910">
        <w:rPr>
          <w:rFonts w:ascii="Times New Roman" w:hAnsi="Times New Roman" w:cs="Times New Roman"/>
          <w:color w:val="222222"/>
          <w:shd w:val="clear" w:color="auto" w:fill="FFFFFF"/>
          <w:lang w:val="en-US"/>
        </w:rPr>
        <w:t xml:space="preserve"> </w:t>
      </w:r>
    </w:p>
    <w:p w14:paraId="5EE55F9D" w14:textId="77777777" w:rsidR="00C45283" w:rsidRPr="00A45910" w:rsidRDefault="00C45283">
      <w:pPr>
        <w:rPr>
          <w:rFonts w:ascii="Times New Roman" w:hAnsi="Times New Roman" w:cs="Times New Roman"/>
          <w:b/>
          <w:bCs/>
          <w:sz w:val="24"/>
          <w:szCs w:val="24"/>
          <w:lang w:val="en-US"/>
        </w:rPr>
      </w:pPr>
    </w:p>
    <w:p w14:paraId="5EFBF3C6" w14:textId="77777777" w:rsidR="009257B9" w:rsidRPr="00A45910" w:rsidRDefault="009257B9">
      <w:pPr>
        <w:rPr>
          <w:rFonts w:ascii="Times New Roman" w:hAnsi="Times New Roman" w:cs="Times New Roman"/>
          <w:lang w:val="en-US"/>
        </w:rPr>
      </w:pPr>
    </w:p>
    <w:p w14:paraId="23C68ABB" w14:textId="77777777" w:rsidR="008E70CF" w:rsidRDefault="008E70CF">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CFE02CD" w14:textId="6BCFF3BD" w:rsidR="0054407A" w:rsidRPr="00225E17" w:rsidRDefault="009257B9">
      <w:pPr>
        <w:rPr>
          <w:rFonts w:ascii="Times New Roman" w:hAnsi="Times New Roman" w:cs="Times New Roman"/>
          <w:b/>
          <w:bCs/>
          <w:sz w:val="24"/>
          <w:szCs w:val="24"/>
          <w:lang w:val="en-US"/>
        </w:rPr>
      </w:pPr>
      <w:r w:rsidRPr="00A45910">
        <w:rPr>
          <w:rFonts w:ascii="Times New Roman" w:hAnsi="Times New Roman" w:cs="Times New Roman"/>
          <w:b/>
          <w:bCs/>
          <w:sz w:val="24"/>
          <w:szCs w:val="24"/>
          <w:lang w:val="en-US"/>
        </w:rPr>
        <w:lastRenderedPageBreak/>
        <w:t>Method</w:t>
      </w:r>
      <w:r w:rsidR="008E28CD">
        <w:rPr>
          <w:rFonts w:ascii="Times New Roman" w:hAnsi="Times New Roman" w:cs="Times New Roman"/>
          <w:b/>
          <w:bCs/>
          <w:sz w:val="24"/>
          <w:szCs w:val="24"/>
          <w:lang w:val="en-US"/>
        </w:rPr>
        <w:t>s</w:t>
      </w:r>
    </w:p>
    <w:p w14:paraId="742FA50C" w14:textId="296A2A2B" w:rsidR="009257B9" w:rsidRDefault="0054407A">
      <w:pPr>
        <w:rPr>
          <w:rFonts w:ascii="Times New Roman" w:hAnsi="Times New Roman" w:cs="Times New Roman"/>
          <w:lang w:val="en-US"/>
        </w:rPr>
      </w:pPr>
      <w:r>
        <w:rPr>
          <w:rFonts w:ascii="Times New Roman" w:hAnsi="Times New Roman" w:cs="Times New Roman"/>
          <w:lang w:val="en-US"/>
        </w:rPr>
        <w:t xml:space="preserve">In this historical cohort we </w:t>
      </w:r>
      <w:r w:rsidR="00225E17">
        <w:rPr>
          <w:rFonts w:ascii="Times New Roman" w:hAnsi="Times New Roman" w:cs="Times New Roman"/>
          <w:lang w:val="en-US"/>
        </w:rPr>
        <w:t>included a</w:t>
      </w:r>
      <w:r w:rsidR="00B64540" w:rsidRPr="00A45910">
        <w:rPr>
          <w:rFonts w:ascii="Times New Roman" w:hAnsi="Times New Roman" w:cs="Times New Roman"/>
          <w:lang w:val="en-US"/>
        </w:rPr>
        <w:t xml:space="preserve">ll </w:t>
      </w:r>
      <w:r w:rsidR="00C45283" w:rsidRPr="00A45910">
        <w:rPr>
          <w:rFonts w:ascii="Times New Roman" w:hAnsi="Times New Roman" w:cs="Times New Roman"/>
          <w:lang w:val="en-US"/>
        </w:rPr>
        <w:t xml:space="preserve">adult </w:t>
      </w:r>
      <w:r w:rsidR="00B64540" w:rsidRPr="00A45910">
        <w:rPr>
          <w:rFonts w:ascii="Times New Roman" w:hAnsi="Times New Roman" w:cs="Times New Roman"/>
          <w:lang w:val="en-US"/>
        </w:rPr>
        <w:t xml:space="preserve">patients that had undergone intramedullary spine </w:t>
      </w:r>
      <w:r w:rsidR="00C45283" w:rsidRPr="00A45910">
        <w:rPr>
          <w:rFonts w:ascii="Times New Roman" w:hAnsi="Times New Roman" w:cs="Times New Roman"/>
          <w:lang w:val="en-US"/>
        </w:rPr>
        <w:t>surgery</w:t>
      </w:r>
      <w:r w:rsidR="00B64540" w:rsidRPr="00A45910">
        <w:rPr>
          <w:rFonts w:ascii="Times New Roman" w:hAnsi="Times New Roman" w:cs="Times New Roman"/>
          <w:lang w:val="en-US"/>
        </w:rPr>
        <w:t xml:space="preserve"> from 20</w:t>
      </w:r>
      <w:r w:rsidR="00C45283" w:rsidRPr="00A45910">
        <w:rPr>
          <w:rFonts w:ascii="Times New Roman" w:hAnsi="Times New Roman" w:cs="Times New Roman"/>
          <w:lang w:val="en-US"/>
        </w:rPr>
        <w:t>07</w:t>
      </w:r>
      <w:r w:rsidR="00B64540" w:rsidRPr="00A45910">
        <w:rPr>
          <w:rFonts w:ascii="Times New Roman" w:hAnsi="Times New Roman" w:cs="Times New Roman"/>
          <w:lang w:val="en-US"/>
        </w:rPr>
        <w:t xml:space="preserve">-2021. </w:t>
      </w:r>
      <w:r w:rsidR="007A64CA">
        <w:rPr>
          <w:rFonts w:ascii="Times New Roman" w:hAnsi="Times New Roman" w:cs="Times New Roman"/>
          <w:lang w:val="en-US"/>
        </w:rPr>
        <w:t>A</w:t>
      </w:r>
      <w:r w:rsidR="00430BF1">
        <w:rPr>
          <w:rFonts w:ascii="Times New Roman" w:hAnsi="Times New Roman" w:cs="Times New Roman"/>
          <w:lang w:val="en-US"/>
        </w:rPr>
        <w:t xml:space="preserve">ll patients </w:t>
      </w:r>
      <w:r w:rsidR="007A64CA">
        <w:rPr>
          <w:rFonts w:ascii="Times New Roman" w:hAnsi="Times New Roman" w:cs="Times New Roman"/>
          <w:lang w:val="en-US"/>
        </w:rPr>
        <w:t>had a pr</w:t>
      </w:r>
      <w:r w:rsidR="001D3C30">
        <w:rPr>
          <w:rFonts w:ascii="Times New Roman" w:hAnsi="Times New Roman" w:cs="Times New Roman"/>
          <w:lang w:val="en-US"/>
        </w:rPr>
        <w:t>e</w:t>
      </w:r>
      <w:r w:rsidR="007A64CA">
        <w:rPr>
          <w:rFonts w:ascii="Times New Roman" w:hAnsi="Times New Roman" w:cs="Times New Roman"/>
          <w:lang w:val="en-US"/>
        </w:rPr>
        <w:t xml:space="preserve">-op </w:t>
      </w:r>
      <w:r w:rsidR="0040774B">
        <w:rPr>
          <w:rFonts w:ascii="Times New Roman" w:hAnsi="Times New Roman" w:cs="Times New Roman"/>
          <w:lang w:val="en-US"/>
        </w:rPr>
        <w:t>screening for motor and sensory deficiency, pain</w:t>
      </w:r>
      <w:r w:rsidR="00275F5C">
        <w:rPr>
          <w:rFonts w:ascii="Times New Roman" w:hAnsi="Times New Roman" w:cs="Times New Roman"/>
          <w:lang w:val="en-US"/>
        </w:rPr>
        <w:t xml:space="preserve">, bowel and bladder function </w:t>
      </w:r>
      <w:r w:rsidR="00F7789A">
        <w:rPr>
          <w:rFonts w:ascii="Times New Roman" w:hAnsi="Times New Roman" w:cs="Times New Roman"/>
          <w:lang w:val="en-US"/>
        </w:rPr>
        <w:t>as well as modified McCormic and AISA scores.</w:t>
      </w:r>
      <w:r w:rsidR="003473E4">
        <w:rPr>
          <w:rFonts w:ascii="Times New Roman" w:hAnsi="Times New Roman" w:cs="Times New Roman"/>
          <w:lang w:val="en-US"/>
        </w:rPr>
        <w:t xml:space="preserve"> The same screening was made </w:t>
      </w:r>
      <w:r w:rsidR="004B6584">
        <w:rPr>
          <w:rFonts w:ascii="Times New Roman" w:hAnsi="Times New Roman" w:cs="Times New Roman"/>
          <w:lang w:val="en-US"/>
        </w:rPr>
        <w:t>3-month</w:t>
      </w:r>
      <w:r w:rsidR="003473E4">
        <w:rPr>
          <w:rFonts w:ascii="Times New Roman" w:hAnsi="Times New Roman" w:cs="Times New Roman"/>
          <w:lang w:val="en-US"/>
        </w:rPr>
        <w:t xml:space="preserve"> post-op</w:t>
      </w:r>
      <w:r w:rsidR="00CE52BC">
        <w:rPr>
          <w:rFonts w:ascii="Times New Roman" w:hAnsi="Times New Roman" w:cs="Times New Roman"/>
          <w:lang w:val="en-US"/>
        </w:rPr>
        <w:t>,</w:t>
      </w:r>
      <w:r w:rsidR="00E3208C">
        <w:rPr>
          <w:rFonts w:ascii="Times New Roman" w:hAnsi="Times New Roman" w:cs="Times New Roman"/>
          <w:lang w:val="en-US"/>
        </w:rPr>
        <w:t xml:space="preserve"> and </w:t>
      </w:r>
      <w:r w:rsidR="009A0DCE">
        <w:rPr>
          <w:rFonts w:ascii="Times New Roman" w:hAnsi="Times New Roman" w:cs="Times New Roman"/>
          <w:lang w:val="en-US"/>
        </w:rPr>
        <w:t xml:space="preserve">at long term follow up </w:t>
      </w:r>
      <w:r w:rsidR="007446DE">
        <w:rPr>
          <w:rFonts w:ascii="Times New Roman" w:hAnsi="Times New Roman" w:cs="Times New Roman"/>
          <w:lang w:val="en-US"/>
        </w:rPr>
        <w:t>at least a year after surgery.</w:t>
      </w:r>
    </w:p>
    <w:p w14:paraId="61A40E76" w14:textId="77777777" w:rsidR="00225E17" w:rsidRDefault="00225E17" w:rsidP="00225E17">
      <w:pPr>
        <w:rPr>
          <w:rFonts w:ascii="Times New Roman" w:hAnsi="Times New Roman" w:cs="Times New Roman"/>
          <w:color w:val="222222"/>
          <w:shd w:val="clear" w:color="auto" w:fill="FFFFFF"/>
          <w:lang w:val="en-US"/>
        </w:rPr>
      </w:pPr>
      <w:r w:rsidRPr="00B20F11">
        <w:rPr>
          <w:rFonts w:ascii="Times New Roman" w:hAnsi="Times New Roman" w:cs="Times New Roman"/>
          <w:color w:val="222222"/>
          <w:shd w:val="clear" w:color="auto" w:fill="FFFFFF"/>
          <w:lang w:val="en-US"/>
        </w:rPr>
        <w:t>The study hospital is a publicly funded and</w:t>
      </w:r>
      <w:r>
        <w:rPr>
          <w:rFonts w:ascii="Times New Roman" w:hAnsi="Times New Roman" w:cs="Times New Roman"/>
          <w:color w:val="222222"/>
          <w:shd w:val="clear" w:color="auto" w:fill="FFFFFF"/>
          <w:lang w:val="en-US"/>
        </w:rPr>
        <w:t xml:space="preserve"> </w:t>
      </w:r>
      <w:r w:rsidRPr="00B20F11">
        <w:rPr>
          <w:rFonts w:ascii="Times New Roman" w:hAnsi="Times New Roman" w:cs="Times New Roman"/>
          <w:color w:val="222222"/>
          <w:shd w:val="clear" w:color="auto" w:fill="FFFFFF"/>
          <w:lang w:val="en-US"/>
        </w:rPr>
        <w:t>owned tertiary care center serving a region of roughly 2.3</w:t>
      </w:r>
      <w:r>
        <w:rPr>
          <w:rFonts w:ascii="Times New Roman" w:hAnsi="Times New Roman" w:cs="Times New Roman"/>
          <w:color w:val="222222"/>
          <w:shd w:val="clear" w:color="auto" w:fill="FFFFFF"/>
          <w:lang w:val="en-US"/>
        </w:rPr>
        <w:t xml:space="preserve"> </w:t>
      </w:r>
      <w:r w:rsidRPr="00B20F11">
        <w:rPr>
          <w:rFonts w:ascii="Times New Roman" w:hAnsi="Times New Roman" w:cs="Times New Roman"/>
          <w:color w:val="222222"/>
          <w:shd w:val="clear" w:color="auto" w:fill="FFFFFF"/>
          <w:lang w:val="en-US"/>
        </w:rPr>
        <w:t>million inhabitants, and the only</w:t>
      </w:r>
      <w:r>
        <w:rPr>
          <w:rFonts w:ascii="Times New Roman" w:hAnsi="Times New Roman" w:cs="Times New Roman"/>
          <w:color w:val="222222"/>
          <w:shd w:val="clear" w:color="auto" w:fill="FFFFFF"/>
          <w:lang w:val="en-US"/>
        </w:rPr>
        <w:t xml:space="preserve"> </w:t>
      </w:r>
      <w:r w:rsidRPr="00B20F11">
        <w:rPr>
          <w:rFonts w:ascii="Times New Roman" w:hAnsi="Times New Roman" w:cs="Times New Roman"/>
          <w:color w:val="222222"/>
          <w:shd w:val="clear" w:color="auto" w:fill="FFFFFF"/>
          <w:lang w:val="en-US"/>
        </w:rPr>
        <w:t>neurosurgical center in</w:t>
      </w:r>
      <w:r>
        <w:rPr>
          <w:rFonts w:ascii="Times New Roman" w:hAnsi="Times New Roman" w:cs="Times New Roman"/>
          <w:color w:val="222222"/>
          <w:shd w:val="clear" w:color="auto" w:fill="FFFFFF"/>
          <w:lang w:val="en-US"/>
        </w:rPr>
        <w:t xml:space="preserve"> </w:t>
      </w:r>
      <w:r w:rsidRPr="003127F1">
        <w:rPr>
          <w:rFonts w:ascii="Times New Roman" w:hAnsi="Times New Roman" w:cs="Times New Roman"/>
          <w:color w:val="222222"/>
          <w:shd w:val="clear" w:color="auto" w:fill="FFFFFF"/>
          <w:lang w:val="en-US"/>
        </w:rPr>
        <w:t>the region</w:t>
      </w:r>
      <w:r>
        <w:rPr>
          <w:rFonts w:ascii="Times New Roman" w:hAnsi="Times New Roman" w:cs="Times New Roman"/>
          <w:color w:val="222222"/>
          <w:shd w:val="clear" w:color="auto" w:fill="FFFFFF"/>
          <w:lang w:val="en-US"/>
        </w:rPr>
        <w:t>.</w:t>
      </w:r>
    </w:p>
    <w:p w14:paraId="639B8E04" w14:textId="77777777" w:rsidR="00225E17" w:rsidRPr="00A45910" w:rsidRDefault="00225E17">
      <w:pPr>
        <w:rPr>
          <w:rFonts w:ascii="Times New Roman" w:hAnsi="Times New Roman" w:cs="Times New Roman"/>
          <w:lang w:val="en-US"/>
        </w:rPr>
      </w:pPr>
    </w:p>
    <w:p w14:paraId="73920C1A" w14:textId="5FA1D8B2" w:rsidR="00B64540" w:rsidRDefault="00602308">
      <w:pPr>
        <w:rPr>
          <w:rFonts w:ascii="Times New Roman" w:hAnsi="Times New Roman" w:cs="Times New Roman"/>
          <w:b/>
          <w:bCs/>
          <w:lang w:val="en-US"/>
        </w:rPr>
      </w:pPr>
      <w:r w:rsidRPr="00A45910">
        <w:rPr>
          <w:rFonts w:ascii="Times New Roman" w:hAnsi="Times New Roman" w:cs="Times New Roman"/>
          <w:b/>
          <w:bCs/>
          <w:lang w:val="en-US"/>
        </w:rPr>
        <w:t>Workflow</w:t>
      </w:r>
    </w:p>
    <w:p w14:paraId="26AE0DFC" w14:textId="6AF1FB6C" w:rsidR="0023286C" w:rsidRPr="00AB75D7" w:rsidRDefault="0023286C">
      <w:pPr>
        <w:rPr>
          <w:rFonts w:ascii="Times New Roman" w:hAnsi="Times New Roman" w:cs="Times New Roman"/>
          <w:b/>
          <w:bCs/>
          <w:lang w:val="en-US"/>
        </w:rPr>
      </w:pPr>
      <w:r w:rsidRPr="00AB75D7">
        <w:rPr>
          <w:rFonts w:ascii="Times New Roman" w:hAnsi="Times New Roman" w:cs="Times New Roman"/>
          <w:b/>
          <w:bCs/>
          <w:lang w:val="en-US"/>
        </w:rPr>
        <w:t>Anesthesia</w:t>
      </w:r>
    </w:p>
    <w:p w14:paraId="03A5F4F9" w14:textId="79C03769" w:rsidR="00AB75D7" w:rsidRDefault="00A76449" w:rsidP="00AB75D7">
      <w:pPr>
        <w:rPr>
          <w:lang w:val="en-US"/>
        </w:rPr>
      </w:pPr>
      <w:r>
        <w:rPr>
          <w:lang w:val="en-US"/>
        </w:rPr>
        <w:t xml:space="preserve">Patients were induced with </w:t>
      </w:r>
      <w:proofErr w:type="gramStart"/>
      <w:r w:rsidR="00FE518D">
        <w:rPr>
          <w:lang w:val="en-US"/>
        </w:rPr>
        <w:t>Propofol</w:t>
      </w:r>
      <w:proofErr w:type="gramEnd"/>
      <w:r w:rsidR="00FE518D">
        <w:rPr>
          <w:lang w:val="en-US"/>
        </w:rPr>
        <w:t xml:space="preserve"> and muscle relaxed with Ro</w:t>
      </w:r>
      <w:r w:rsidR="00D75EA6">
        <w:rPr>
          <w:lang w:val="en-US"/>
        </w:rPr>
        <w:t>c</w:t>
      </w:r>
      <w:r w:rsidR="002C5658">
        <w:rPr>
          <w:lang w:val="en-US"/>
        </w:rPr>
        <w:t>uronium</w:t>
      </w:r>
      <w:r w:rsidR="00C31A6D">
        <w:rPr>
          <w:lang w:val="en-US"/>
        </w:rPr>
        <w:t xml:space="preserve"> 0,6mg/kg</w:t>
      </w:r>
      <w:r w:rsidR="002C5658">
        <w:rPr>
          <w:lang w:val="en-US"/>
        </w:rPr>
        <w:t xml:space="preserve">. </w:t>
      </w:r>
      <w:r w:rsidR="00A06732">
        <w:rPr>
          <w:lang w:val="en-US"/>
        </w:rPr>
        <w:t>Throughout the surgery t</w:t>
      </w:r>
      <w:r w:rsidR="00AB75D7">
        <w:rPr>
          <w:lang w:val="en-US"/>
        </w:rPr>
        <w:t>otal intravenous anesthesia was given using Target Controlled Infusion (TCI) of Propofol</w:t>
      </w:r>
      <w:r w:rsidR="00AB75D7">
        <w:rPr>
          <w:rFonts w:cstheme="minorHAnsi"/>
          <w:lang w:val="en-US"/>
        </w:rPr>
        <w:t>®</w:t>
      </w:r>
      <w:r w:rsidR="00AB75D7">
        <w:rPr>
          <w:lang w:val="en-US"/>
        </w:rPr>
        <w:t xml:space="preserve"> and Remifentanil</w:t>
      </w:r>
      <w:r w:rsidR="00AB75D7">
        <w:rPr>
          <w:rFonts w:cstheme="minorHAnsi"/>
          <w:lang w:val="en-US"/>
        </w:rPr>
        <w:t>®</w:t>
      </w:r>
      <w:r w:rsidR="00AB75D7">
        <w:rPr>
          <w:lang w:val="en-US"/>
        </w:rPr>
        <w:t>. Dosing according to Ce-values, concentration on effect site the brain. For Propofol</w:t>
      </w:r>
      <w:r w:rsidR="00AB75D7">
        <w:rPr>
          <w:rFonts w:cstheme="minorHAnsi"/>
          <w:lang w:val="en-US"/>
        </w:rPr>
        <w:t>®</w:t>
      </w:r>
      <w:r w:rsidR="00AB75D7">
        <w:rPr>
          <w:lang w:val="en-US"/>
        </w:rPr>
        <w:t xml:space="preserve"> the Modified Marsh model and for Remifentanil</w:t>
      </w:r>
      <w:r w:rsidR="00AB75D7">
        <w:rPr>
          <w:rFonts w:cstheme="minorHAnsi"/>
          <w:lang w:val="en-US"/>
        </w:rPr>
        <w:t>®</w:t>
      </w:r>
      <w:r w:rsidR="00AB75D7">
        <w:rPr>
          <w:lang w:val="en-US"/>
        </w:rPr>
        <w:t xml:space="preserve"> the Minto model was used.  Rocuronium</w:t>
      </w:r>
      <w:r w:rsidR="00AB75D7">
        <w:rPr>
          <w:rFonts w:cstheme="minorHAnsi"/>
          <w:lang w:val="en-US"/>
        </w:rPr>
        <w:t>®</w:t>
      </w:r>
      <w:r w:rsidR="00AB75D7">
        <w:rPr>
          <w:lang w:val="en-US"/>
        </w:rPr>
        <w:t xml:space="preserve"> was used as a muscle relaxation for endotracheal intubation. No additional dose of Rocuronium</w:t>
      </w:r>
      <w:r w:rsidR="00AB75D7">
        <w:rPr>
          <w:rFonts w:cstheme="minorHAnsi"/>
          <w:lang w:val="en-US"/>
        </w:rPr>
        <w:t>®</w:t>
      </w:r>
      <w:r w:rsidR="00AB75D7">
        <w:rPr>
          <w:lang w:val="en-US"/>
        </w:rPr>
        <w:t xml:space="preserve"> was given during surgery</w:t>
      </w:r>
      <w:r w:rsidR="009C589A">
        <w:rPr>
          <w:lang w:val="en-US"/>
        </w:rPr>
        <w:t xml:space="preserve"> to avoid interfering with neurophysiological </w:t>
      </w:r>
      <w:r w:rsidR="001F4603">
        <w:rPr>
          <w:lang w:val="en-US"/>
        </w:rPr>
        <w:t>monitoring responses</w:t>
      </w:r>
      <w:r w:rsidR="00AB75D7">
        <w:rPr>
          <w:lang w:val="en-US"/>
        </w:rPr>
        <w:t xml:space="preserve">. </w:t>
      </w:r>
      <w:r w:rsidR="0085080F">
        <w:rPr>
          <w:lang w:val="en-US"/>
        </w:rPr>
        <w:t xml:space="preserve">A special </w:t>
      </w:r>
      <w:r w:rsidR="00D84B46">
        <w:rPr>
          <w:lang w:val="en-US"/>
        </w:rPr>
        <w:t xml:space="preserve">chewing </w:t>
      </w:r>
      <w:r w:rsidR="00C437A6">
        <w:rPr>
          <w:lang w:val="en-US"/>
        </w:rPr>
        <w:t>block were placed in the patients mouth to prevent inju</w:t>
      </w:r>
      <w:r w:rsidR="006D6A11">
        <w:rPr>
          <w:lang w:val="en-US"/>
        </w:rPr>
        <w:t>r</w:t>
      </w:r>
      <w:r w:rsidR="006C5236">
        <w:rPr>
          <w:lang w:val="en-US"/>
        </w:rPr>
        <w:t xml:space="preserve">y to the endotracheal tube and the patient from biting </w:t>
      </w:r>
      <w:r w:rsidR="006D6A11">
        <w:rPr>
          <w:lang w:val="en-US"/>
        </w:rPr>
        <w:t>due to muscle twitching during neurophysiological stimulation.</w:t>
      </w:r>
    </w:p>
    <w:p w14:paraId="568935A4" w14:textId="127200EA" w:rsidR="00AB75D7" w:rsidRDefault="00AB75D7" w:rsidP="00AB75D7">
      <w:pPr>
        <w:rPr>
          <w:lang w:val="en-US"/>
        </w:rPr>
      </w:pPr>
      <w:r>
        <w:rPr>
          <w:lang w:val="en-US"/>
        </w:rPr>
        <w:t>For patient monitoring non-invasive and invasive blood pressure, ECG, SpO</w:t>
      </w:r>
      <w:r w:rsidRPr="008D5E1B">
        <w:rPr>
          <w:vertAlign w:val="subscript"/>
          <w:lang w:val="en-US"/>
        </w:rPr>
        <w:t>2</w:t>
      </w:r>
      <w:r>
        <w:rPr>
          <w:vertAlign w:val="subscript"/>
          <w:lang w:val="en-US"/>
        </w:rPr>
        <w:t xml:space="preserve"> </w:t>
      </w:r>
      <w:r>
        <w:rPr>
          <w:lang w:val="en-US"/>
        </w:rPr>
        <w:t>and End-Tidal CO</w:t>
      </w:r>
      <w:r w:rsidRPr="008D5E1B">
        <w:rPr>
          <w:vertAlign w:val="subscript"/>
          <w:lang w:val="en-US"/>
        </w:rPr>
        <w:t>2</w:t>
      </w:r>
      <w:r>
        <w:rPr>
          <w:vertAlign w:val="subscript"/>
          <w:lang w:val="en-US"/>
        </w:rPr>
        <w:t xml:space="preserve"> </w:t>
      </w:r>
      <w:r>
        <w:rPr>
          <w:lang w:val="en-US"/>
        </w:rPr>
        <w:t xml:space="preserve">capnography were used during the entire procedure. </w:t>
      </w:r>
    </w:p>
    <w:p w14:paraId="4D697C14" w14:textId="2787D88A" w:rsidR="00BC3613" w:rsidRDefault="00176CE6" w:rsidP="00AB75D7">
      <w:pPr>
        <w:rPr>
          <w:b/>
          <w:bCs/>
          <w:lang w:val="en-US"/>
        </w:rPr>
      </w:pPr>
      <w:r w:rsidRPr="00176CE6">
        <w:rPr>
          <w:b/>
          <w:bCs/>
          <w:lang w:val="en-US"/>
        </w:rPr>
        <w:t>Preparing the patient</w:t>
      </w:r>
    </w:p>
    <w:p w14:paraId="18BFFE57" w14:textId="1C7013F2" w:rsidR="00176CE6" w:rsidRDefault="00FC79B2" w:rsidP="00AB75D7">
      <w:pPr>
        <w:rPr>
          <w:lang w:val="en-US"/>
        </w:rPr>
      </w:pPr>
      <w:r>
        <w:rPr>
          <w:lang w:val="en-US"/>
        </w:rPr>
        <w:t>While</w:t>
      </w:r>
      <w:r w:rsidR="00511AD7">
        <w:rPr>
          <w:lang w:val="en-US"/>
        </w:rPr>
        <w:t xml:space="preserve"> in a supine </w:t>
      </w:r>
      <w:r w:rsidR="005B1985">
        <w:rPr>
          <w:lang w:val="en-US"/>
        </w:rPr>
        <w:t xml:space="preserve">position the </w:t>
      </w:r>
      <w:r w:rsidR="007A5CBC">
        <w:rPr>
          <w:lang w:val="en-US"/>
        </w:rPr>
        <w:t xml:space="preserve">electrodes for neurophysiological monitoring were connected to the front of the patient. </w:t>
      </w:r>
      <w:r w:rsidR="000665D3">
        <w:rPr>
          <w:lang w:val="en-US"/>
        </w:rPr>
        <w:t xml:space="preserve">A </w:t>
      </w:r>
      <w:r w:rsidR="00345EB7">
        <w:rPr>
          <w:lang w:val="en-US"/>
        </w:rPr>
        <w:t xml:space="preserve">Mayfield </w:t>
      </w:r>
      <w:r w:rsidR="00314AC2">
        <w:rPr>
          <w:lang w:val="en-US"/>
        </w:rPr>
        <w:t>head clamp</w:t>
      </w:r>
      <w:r w:rsidR="000665D3">
        <w:rPr>
          <w:lang w:val="en-US"/>
        </w:rPr>
        <w:t xml:space="preserve"> was attached if </w:t>
      </w:r>
      <w:r w:rsidR="00E47BF5">
        <w:rPr>
          <w:lang w:val="en-US"/>
        </w:rPr>
        <w:t xml:space="preserve">surgery was performed </w:t>
      </w:r>
      <w:r w:rsidR="00781B94">
        <w:rPr>
          <w:lang w:val="en-US"/>
        </w:rPr>
        <w:t>i</w:t>
      </w:r>
      <w:r w:rsidR="00D03CCA">
        <w:rPr>
          <w:lang w:val="en-US"/>
        </w:rPr>
        <w:t xml:space="preserve">n the cervical or upper </w:t>
      </w:r>
      <w:r w:rsidR="00D270F8">
        <w:rPr>
          <w:lang w:val="en-US"/>
        </w:rPr>
        <w:t>thoracic</w:t>
      </w:r>
      <w:r w:rsidR="00D03CCA">
        <w:rPr>
          <w:lang w:val="en-US"/>
        </w:rPr>
        <w:t xml:space="preserve"> </w:t>
      </w:r>
      <w:r w:rsidR="00D270F8">
        <w:rPr>
          <w:lang w:val="en-US"/>
        </w:rPr>
        <w:t>spine.</w:t>
      </w:r>
      <w:r w:rsidR="00163BFD">
        <w:rPr>
          <w:lang w:val="en-US"/>
        </w:rPr>
        <w:t xml:space="preserve"> For lower</w:t>
      </w:r>
      <w:r w:rsidR="00781B94">
        <w:rPr>
          <w:lang w:val="en-US"/>
        </w:rPr>
        <w:t xml:space="preserve"> spine</w:t>
      </w:r>
      <w:r w:rsidR="00163BFD">
        <w:rPr>
          <w:lang w:val="en-US"/>
        </w:rPr>
        <w:t xml:space="preserve"> cases the </w:t>
      </w:r>
      <w:r w:rsidR="008860E8">
        <w:rPr>
          <w:lang w:val="en-US"/>
        </w:rPr>
        <w:t>patient’s</w:t>
      </w:r>
      <w:r w:rsidR="00163BFD">
        <w:rPr>
          <w:lang w:val="en-US"/>
        </w:rPr>
        <w:t xml:space="preserve"> head</w:t>
      </w:r>
      <w:r w:rsidR="00231A46">
        <w:rPr>
          <w:lang w:val="en-US"/>
        </w:rPr>
        <w:t xml:space="preserve"> was rested on a pillow.</w:t>
      </w:r>
      <w:r w:rsidR="00107F74">
        <w:rPr>
          <w:lang w:val="en-US"/>
        </w:rPr>
        <w:t xml:space="preserve"> The patient was turned over to a prone position </w:t>
      </w:r>
      <w:r w:rsidR="00AA465F">
        <w:rPr>
          <w:lang w:val="en-US"/>
        </w:rPr>
        <w:t xml:space="preserve">from </w:t>
      </w:r>
      <w:r w:rsidR="004C0F91">
        <w:rPr>
          <w:lang w:val="en-US"/>
        </w:rPr>
        <w:t xml:space="preserve">one OR table to another. </w:t>
      </w:r>
      <w:r w:rsidR="003C63EB">
        <w:rPr>
          <w:lang w:val="en-US"/>
        </w:rPr>
        <w:t xml:space="preserve">The remaining electrodes were </w:t>
      </w:r>
      <w:r w:rsidR="00E42BD5">
        <w:rPr>
          <w:lang w:val="en-US"/>
        </w:rPr>
        <w:t>connected,</w:t>
      </w:r>
      <w:r w:rsidR="003C63EB">
        <w:rPr>
          <w:lang w:val="en-US"/>
        </w:rPr>
        <w:t xml:space="preserve"> and </w:t>
      </w:r>
      <w:r w:rsidR="0063706E">
        <w:rPr>
          <w:lang w:val="en-US"/>
        </w:rPr>
        <w:t>the surgery started.</w:t>
      </w:r>
    </w:p>
    <w:p w14:paraId="689A9CD8" w14:textId="3394A341" w:rsidR="00E14F3A" w:rsidRPr="00E14F3A" w:rsidRDefault="00E14F3A" w:rsidP="00AB75D7">
      <w:pPr>
        <w:rPr>
          <w:lang w:val="en-US"/>
        </w:rPr>
      </w:pPr>
      <w:r>
        <w:rPr>
          <w:lang w:val="en-US"/>
        </w:rPr>
        <w:t xml:space="preserve">Baseline values for SEP and MEP </w:t>
      </w:r>
      <w:r w:rsidR="00727EA6">
        <w:rPr>
          <w:lang w:val="en-US"/>
        </w:rPr>
        <w:t>were acquired at the start of the surgical procedure.</w:t>
      </w:r>
    </w:p>
    <w:p w14:paraId="2A3020C4" w14:textId="77777777" w:rsidR="0023286C" w:rsidRDefault="0023286C">
      <w:pPr>
        <w:rPr>
          <w:rFonts w:ascii="Times New Roman" w:hAnsi="Times New Roman" w:cs="Times New Roman"/>
          <w:lang w:val="en-US"/>
        </w:rPr>
      </w:pPr>
    </w:p>
    <w:p w14:paraId="51CECE0A" w14:textId="77777777" w:rsidR="008F6905" w:rsidRDefault="008F6905">
      <w:pPr>
        <w:rPr>
          <w:rFonts w:ascii="Times New Roman" w:hAnsi="Times New Roman" w:cs="Times New Roman"/>
          <w:lang w:val="en-US"/>
        </w:rPr>
      </w:pPr>
    </w:p>
    <w:p w14:paraId="73386F9D" w14:textId="77777777" w:rsidR="00D3787A" w:rsidRDefault="00D3787A">
      <w:pPr>
        <w:rPr>
          <w:rFonts w:ascii="Times New Roman" w:hAnsi="Times New Roman" w:cs="Times New Roman"/>
          <w:lang w:val="en-US"/>
        </w:rPr>
      </w:pPr>
    </w:p>
    <w:p w14:paraId="56548708" w14:textId="77777777" w:rsidR="00CD0C8A" w:rsidRDefault="00CD0C8A" w:rsidP="007103F0">
      <w:pPr>
        <w:spacing w:line="240" w:lineRule="auto"/>
        <w:rPr>
          <w:rFonts w:ascii="Times New Roman" w:eastAsia="Times New Roman" w:hAnsi="Times New Roman" w:cs="Times New Roman"/>
          <w:sz w:val="24"/>
          <w:szCs w:val="24"/>
          <w:lang w:val="en-US"/>
        </w:rPr>
      </w:pPr>
      <w:r w:rsidRPr="003C476C">
        <w:rPr>
          <w:rFonts w:ascii="Times New Roman" w:eastAsia="Times New Roman" w:hAnsi="Times New Roman" w:cs="Times New Roman"/>
          <w:b/>
          <w:sz w:val="24"/>
          <w:szCs w:val="24"/>
          <w:lang w:val="en-US"/>
        </w:rPr>
        <w:t xml:space="preserve">Intraoperative </w:t>
      </w:r>
      <w:commentRangeStart w:id="34"/>
      <w:r w:rsidRPr="003C476C">
        <w:rPr>
          <w:rFonts w:ascii="Times New Roman" w:eastAsia="Times New Roman" w:hAnsi="Times New Roman" w:cs="Times New Roman"/>
          <w:b/>
          <w:sz w:val="24"/>
          <w:szCs w:val="24"/>
          <w:lang w:val="en-US"/>
        </w:rPr>
        <w:t xml:space="preserve">Neurophysiological Monitoring </w:t>
      </w:r>
      <w:commentRangeEnd w:id="34"/>
      <w:r w:rsidR="00D41A85">
        <w:rPr>
          <w:rStyle w:val="CommentReference"/>
        </w:rPr>
        <w:commentReference w:id="34"/>
      </w:r>
      <w:r w:rsidRPr="003C476C">
        <w:rPr>
          <w:rFonts w:ascii="Times New Roman" w:eastAsia="Times New Roman" w:hAnsi="Times New Roman" w:cs="Times New Roman"/>
          <w:b/>
          <w:sz w:val="24"/>
          <w:szCs w:val="24"/>
          <w:lang w:val="en-US"/>
        </w:rPr>
        <w:t xml:space="preserve">Methods; MEPs, D-wave, SSEPs &amp; BCR </w:t>
      </w:r>
    </w:p>
    <w:p w14:paraId="03CD204B" w14:textId="24706424" w:rsidR="00CD0C8A" w:rsidRPr="003C476C" w:rsidRDefault="00CD0C8A" w:rsidP="007103F0">
      <w:pPr>
        <w:spacing w:line="240" w:lineRule="auto"/>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 xml:space="preserve">Here we describe a summary of our sensory evoked potentials (SSEPs) and motor evoked potentials (MEPs) methodologies. The Cadwell Cascade IONM System </w:t>
      </w:r>
      <w:r w:rsidR="00BA716D">
        <w:rPr>
          <w:rFonts w:ascii="Times New Roman" w:eastAsia="Times New Roman" w:hAnsi="Times New Roman" w:cs="Times New Roman"/>
          <w:sz w:val="24"/>
          <w:szCs w:val="24"/>
          <w:lang w:val="en-US"/>
        </w:rPr>
        <w:t>was</w:t>
      </w:r>
      <w:r w:rsidRPr="003C476C">
        <w:rPr>
          <w:rFonts w:ascii="Times New Roman" w:eastAsia="Times New Roman" w:hAnsi="Times New Roman" w:cs="Times New Roman"/>
          <w:sz w:val="24"/>
          <w:szCs w:val="24"/>
          <w:lang w:val="en-US"/>
        </w:rPr>
        <w:t xml:space="preserve"> used for intraoperative stimulation and recordings.</w:t>
      </w:r>
    </w:p>
    <w:p w14:paraId="6F5C7D50" w14:textId="6BE5F49A" w:rsidR="00CD0C8A" w:rsidRPr="003C476C" w:rsidRDefault="00CD0C8A" w:rsidP="007103F0">
      <w:pPr>
        <w:spacing w:line="240" w:lineRule="auto"/>
        <w:rPr>
          <w:rFonts w:ascii="Times New Roman" w:eastAsia="Times New Roman" w:hAnsi="Times New Roman" w:cs="Times New Roman"/>
          <w:b/>
          <w:sz w:val="24"/>
          <w:szCs w:val="24"/>
          <w:lang w:val="en-US"/>
        </w:rPr>
      </w:pPr>
      <w:r w:rsidRPr="003C476C">
        <w:rPr>
          <w:rFonts w:ascii="Times New Roman" w:eastAsia="Times New Roman" w:hAnsi="Times New Roman" w:cs="Times New Roman"/>
          <w:b/>
          <w:sz w:val="24"/>
          <w:szCs w:val="24"/>
          <w:lang w:val="en-US"/>
        </w:rPr>
        <w:t>Motor Evoked potential</w:t>
      </w:r>
      <w:r w:rsidR="00BA716D">
        <w:rPr>
          <w:rFonts w:ascii="Times New Roman" w:eastAsia="Times New Roman" w:hAnsi="Times New Roman" w:cs="Times New Roman"/>
          <w:b/>
          <w:sz w:val="24"/>
          <w:szCs w:val="24"/>
          <w:lang w:val="en-US"/>
        </w:rPr>
        <w:t>s (MEPs)</w:t>
      </w:r>
    </w:p>
    <w:p w14:paraId="4A405C60" w14:textId="77777777" w:rsidR="00CD0C8A" w:rsidRDefault="00CD0C8A" w:rsidP="007103F0">
      <w:pPr>
        <w:spacing w:line="240" w:lineRule="auto"/>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 xml:space="preserve">Short trains of 5–9 square-wave stimuli of 0.5 </w:t>
      </w:r>
      <w:proofErr w:type="spellStart"/>
      <w:r w:rsidRPr="003C476C">
        <w:rPr>
          <w:rFonts w:ascii="Times New Roman" w:eastAsia="Times New Roman" w:hAnsi="Times New Roman" w:cs="Times New Roman"/>
          <w:sz w:val="24"/>
          <w:szCs w:val="24"/>
          <w:lang w:val="en-US"/>
        </w:rPr>
        <w:t>ms</w:t>
      </w:r>
      <w:proofErr w:type="spellEnd"/>
      <w:r w:rsidRPr="003C476C">
        <w:rPr>
          <w:rFonts w:ascii="Times New Roman" w:eastAsia="Times New Roman" w:hAnsi="Times New Roman" w:cs="Times New Roman"/>
          <w:sz w:val="24"/>
          <w:szCs w:val="24"/>
          <w:lang w:val="en-US"/>
        </w:rPr>
        <w:t xml:space="preserve"> duration and interstimulus interval (ISI) of 3 </w:t>
      </w:r>
      <w:proofErr w:type="spellStart"/>
      <w:r w:rsidRPr="003C476C">
        <w:rPr>
          <w:rFonts w:ascii="Times New Roman" w:eastAsia="Times New Roman" w:hAnsi="Times New Roman" w:cs="Times New Roman"/>
          <w:sz w:val="24"/>
          <w:szCs w:val="24"/>
          <w:lang w:val="en-US"/>
        </w:rPr>
        <w:t>ms</w:t>
      </w:r>
      <w:proofErr w:type="spellEnd"/>
      <w:r w:rsidRPr="003C476C">
        <w:rPr>
          <w:rFonts w:ascii="Times New Roman" w:eastAsia="Times New Roman" w:hAnsi="Times New Roman" w:cs="Times New Roman"/>
          <w:sz w:val="24"/>
          <w:szCs w:val="24"/>
          <w:lang w:val="en-US"/>
        </w:rPr>
        <w:t xml:space="preserve"> are delivered at a repetition rate of up to 2 Hz through screw electrodes placed at C1 and C2 scalp sites, according to the international 10-20 EEG system. The stimulation intensity ranges from 200 to 1000 V. MEPs are recorded via needle electrodes inserted into upper and lower extremity muscles bilaterally. For the cervical tumors, signals are usually recorded from </w:t>
      </w:r>
      <w:r w:rsidRPr="003C476C">
        <w:rPr>
          <w:rFonts w:ascii="Times New Roman" w:eastAsia="Times New Roman" w:hAnsi="Times New Roman" w:cs="Times New Roman"/>
          <w:sz w:val="24"/>
          <w:szCs w:val="24"/>
          <w:lang w:val="en-US"/>
        </w:rPr>
        <w:lastRenderedPageBreak/>
        <w:t xml:space="preserve">the abductor </w:t>
      </w:r>
      <w:proofErr w:type="spellStart"/>
      <w:r w:rsidRPr="003C476C">
        <w:rPr>
          <w:rFonts w:ascii="Times New Roman" w:eastAsia="Times New Roman" w:hAnsi="Times New Roman" w:cs="Times New Roman"/>
          <w:sz w:val="24"/>
          <w:szCs w:val="24"/>
          <w:lang w:val="en-US"/>
        </w:rPr>
        <w:t>digiti</w:t>
      </w:r>
      <w:proofErr w:type="spellEnd"/>
      <w:r w:rsidRPr="003C476C">
        <w:rPr>
          <w:rFonts w:ascii="Times New Roman" w:eastAsia="Times New Roman" w:hAnsi="Times New Roman" w:cs="Times New Roman"/>
          <w:sz w:val="24"/>
          <w:szCs w:val="24"/>
          <w:lang w:val="en-US"/>
        </w:rPr>
        <w:t xml:space="preserve"> </w:t>
      </w:r>
      <w:proofErr w:type="spellStart"/>
      <w:r w:rsidRPr="003C476C">
        <w:rPr>
          <w:rFonts w:ascii="Times New Roman" w:eastAsia="Times New Roman" w:hAnsi="Times New Roman" w:cs="Times New Roman"/>
          <w:sz w:val="24"/>
          <w:szCs w:val="24"/>
          <w:lang w:val="en-US"/>
        </w:rPr>
        <w:t>minimi</w:t>
      </w:r>
      <w:proofErr w:type="spellEnd"/>
      <w:r w:rsidRPr="003C476C">
        <w:rPr>
          <w:rFonts w:ascii="Times New Roman" w:eastAsia="Times New Roman" w:hAnsi="Times New Roman" w:cs="Times New Roman"/>
          <w:sz w:val="24"/>
          <w:szCs w:val="24"/>
          <w:lang w:val="en-US"/>
        </w:rPr>
        <w:t xml:space="preserve"> for hands and tibialis anterior and the abductor hallucis for legs. For thoracic tumors, in addition to the above-mentioned muscles, we record from muscles rectus abdominis, iliopsoas, adductor magnus, vastus lateralis, gastrocnemius caput </w:t>
      </w:r>
      <w:proofErr w:type="spellStart"/>
      <w:r w:rsidRPr="003C476C">
        <w:rPr>
          <w:rFonts w:ascii="Times New Roman" w:eastAsia="Times New Roman" w:hAnsi="Times New Roman" w:cs="Times New Roman"/>
          <w:sz w:val="24"/>
          <w:szCs w:val="24"/>
          <w:lang w:val="en-US"/>
        </w:rPr>
        <w:t>mediale</w:t>
      </w:r>
      <w:proofErr w:type="spellEnd"/>
      <w:r w:rsidRPr="003C476C">
        <w:rPr>
          <w:rFonts w:ascii="Times New Roman" w:eastAsia="Times New Roman" w:hAnsi="Times New Roman" w:cs="Times New Roman"/>
          <w:sz w:val="24"/>
          <w:szCs w:val="24"/>
          <w:lang w:val="en-US"/>
        </w:rPr>
        <w:t xml:space="preserve"> and sphincter ani externus. </w:t>
      </w:r>
    </w:p>
    <w:p w14:paraId="0B7900BE" w14:textId="64C2D090" w:rsidR="00F35B97" w:rsidRPr="000F129B" w:rsidRDefault="000F129B" w:rsidP="007103F0">
      <w:pPr>
        <w:spacing w:line="240" w:lineRule="auto"/>
        <w:rPr>
          <w:rFonts w:ascii="Times New Roman" w:eastAsia="Times New Roman" w:hAnsi="Times New Roman" w:cs="Times New Roman"/>
          <w:color w:val="FF0000"/>
          <w:sz w:val="24"/>
          <w:szCs w:val="24"/>
          <w:lang w:val="en-US"/>
        </w:rPr>
      </w:pPr>
      <w:r w:rsidRPr="000F129B">
        <w:rPr>
          <w:rFonts w:ascii="Times New Roman" w:eastAsia="Times New Roman" w:hAnsi="Times New Roman" w:cs="Times New Roman"/>
          <w:color w:val="FF0000"/>
          <w:sz w:val="24"/>
          <w:szCs w:val="24"/>
          <w:lang w:val="en-US"/>
        </w:rPr>
        <w:t>MEPs are assessed intermittently to minimize the impact of muscle twitches on microsurgical precision.</w:t>
      </w:r>
      <w:r w:rsidR="007E1454" w:rsidRPr="007E1454">
        <w:rPr>
          <w:lang w:val="en-US"/>
        </w:rPr>
        <w:t xml:space="preserve"> </w:t>
      </w:r>
      <w:r w:rsidR="007E1454" w:rsidRPr="007E1454">
        <w:rPr>
          <w:rFonts w:ascii="Times New Roman" w:eastAsia="Times New Roman" w:hAnsi="Times New Roman" w:cs="Times New Roman"/>
          <w:color w:val="FF0000"/>
          <w:sz w:val="24"/>
          <w:szCs w:val="24"/>
          <w:lang w:val="en-US"/>
        </w:rPr>
        <w:t>It is widely recognized that the loss of MEPs with preserved D-wave signals typically indicate</w:t>
      </w:r>
      <w:r w:rsidR="009A51EB">
        <w:rPr>
          <w:rFonts w:ascii="Times New Roman" w:eastAsia="Times New Roman" w:hAnsi="Times New Roman" w:cs="Times New Roman"/>
          <w:color w:val="FF0000"/>
          <w:sz w:val="24"/>
          <w:szCs w:val="24"/>
          <w:lang w:val="en-US"/>
        </w:rPr>
        <w:t xml:space="preserve">s </w:t>
      </w:r>
      <w:r w:rsidR="007E1454" w:rsidRPr="007E1454">
        <w:rPr>
          <w:rFonts w:ascii="Times New Roman" w:eastAsia="Times New Roman" w:hAnsi="Times New Roman" w:cs="Times New Roman"/>
          <w:color w:val="FF0000"/>
          <w:sz w:val="24"/>
          <w:szCs w:val="24"/>
          <w:lang w:val="en-US"/>
        </w:rPr>
        <w:t>a temporary motor deficit post-</w:t>
      </w:r>
      <w:r w:rsidR="00FA0E85">
        <w:rPr>
          <w:rFonts w:ascii="Times New Roman" w:eastAsia="Times New Roman" w:hAnsi="Times New Roman" w:cs="Times New Roman"/>
          <w:color w:val="FF0000"/>
          <w:sz w:val="24"/>
          <w:szCs w:val="24"/>
          <w:lang w:val="en-US"/>
        </w:rPr>
        <w:t>operatively</w:t>
      </w:r>
      <w:r w:rsidR="007E1454" w:rsidRPr="007E1454">
        <w:rPr>
          <w:rFonts w:ascii="Times New Roman" w:eastAsia="Times New Roman" w:hAnsi="Times New Roman" w:cs="Times New Roman"/>
          <w:color w:val="FF0000"/>
          <w:sz w:val="24"/>
          <w:szCs w:val="24"/>
          <w:lang w:val="en-US"/>
        </w:rPr>
        <w:t xml:space="preserve">. </w:t>
      </w:r>
      <w:r w:rsidR="007E1454" w:rsidRPr="009A51EB">
        <w:rPr>
          <w:rFonts w:ascii="Times New Roman" w:eastAsia="Times New Roman" w:hAnsi="Times New Roman" w:cs="Times New Roman"/>
          <w:color w:val="FF0000"/>
          <w:sz w:val="24"/>
          <w:szCs w:val="24"/>
          <w:lang w:val="en-US"/>
        </w:rPr>
        <w:t>In contrast, the combined loss of MEPs and a reduction of more than 50% in D-wave amplitude is predictive of severe long-term motor deficits</w:t>
      </w:r>
      <w:r w:rsidR="00B44BCF">
        <w:rPr>
          <w:rFonts w:ascii="Times New Roman" w:eastAsia="Times New Roman" w:hAnsi="Times New Roman" w:cs="Times New Roman"/>
          <w:color w:val="FF0000"/>
          <w:sz w:val="24"/>
          <w:szCs w:val="24"/>
          <w:lang w:val="en-US"/>
        </w:rPr>
        <w:t xml:space="preserve"> </w:t>
      </w:r>
      <w:commentRangeStart w:id="35"/>
      <w:r w:rsidR="00B44BCF">
        <w:rPr>
          <w:rFonts w:ascii="Times New Roman" w:eastAsia="Times New Roman" w:hAnsi="Times New Roman" w:cs="Times New Roman"/>
          <w:color w:val="FF0000"/>
          <w:sz w:val="24"/>
          <w:szCs w:val="24"/>
          <w:lang w:val="en-US"/>
        </w:rPr>
        <w:t>(ref).</w:t>
      </w:r>
      <w:commentRangeEnd w:id="35"/>
      <w:r w:rsidR="0099779F">
        <w:rPr>
          <w:rStyle w:val="CommentReference"/>
        </w:rPr>
        <w:commentReference w:id="35"/>
      </w:r>
    </w:p>
    <w:p w14:paraId="2224A186" w14:textId="77777777" w:rsidR="00CD0C8A" w:rsidRPr="003C476C" w:rsidRDefault="00CD0C8A" w:rsidP="007103F0">
      <w:pPr>
        <w:spacing w:line="240" w:lineRule="auto"/>
        <w:rPr>
          <w:rFonts w:ascii="Times New Roman" w:eastAsia="Times New Roman" w:hAnsi="Times New Roman" w:cs="Times New Roman"/>
          <w:b/>
          <w:sz w:val="24"/>
          <w:szCs w:val="24"/>
          <w:lang w:val="en-US"/>
        </w:rPr>
      </w:pPr>
      <w:r w:rsidRPr="003C476C">
        <w:rPr>
          <w:rFonts w:ascii="Times New Roman" w:eastAsia="Times New Roman" w:hAnsi="Times New Roman" w:cs="Times New Roman"/>
          <w:b/>
          <w:sz w:val="24"/>
          <w:szCs w:val="24"/>
          <w:lang w:val="en-US"/>
        </w:rPr>
        <w:t>D-wave</w:t>
      </w:r>
    </w:p>
    <w:p w14:paraId="0F1FE06A" w14:textId="015C38C2" w:rsidR="0048283C" w:rsidRDefault="00CD0C8A" w:rsidP="007103F0">
      <w:pPr>
        <w:spacing w:line="240" w:lineRule="auto"/>
        <w:rPr>
          <w:rFonts w:ascii="Times New Roman" w:eastAsia="Times New Roman" w:hAnsi="Times New Roman" w:cs="Times New Roman"/>
          <w:color w:val="FF0000"/>
          <w:sz w:val="24"/>
          <w:szCs w:val="24"/>
          <w:lang w:val="en-US"/>
        </w:rPr>
      </w:pPr>
      <w:r w:rsidRPr="003C476C">
        <w:rPr>
          <w:rFonts w:ascii="Times New Roman" w:eastAsia="Times New Roman" w:hAnsi="Times New Roman" w:cs="Times New Roman"/>
          <w:sz w:val="24"/>
          <w:szCs w:val="24"/>
          <w:lang w:val="en-US"/>
        </w:rPr>
        <w:t>When the spinal canal is open, the D-wave catheter is placed in the epi- or subdural space of the spinal cord distal (caudal) to the tumor. Whenever possible, we place an epidural electrode also proximal (rostral) to the tumor as a control recording. A single transcranial electrical stimulus is applied, using the same stimulation parameters as for MEPs</w:t>
      </w:r>
      <w:r w:rsidRPr="00255F7E">
        <w:rPr>
          <w:rFonts w:ascii="Times New Roman" w:eastAsia="Times New Roman" w:hAnsi="Times New Roman" w:cs="Times New Roman"/>
          <w:color w:val="FF0000"/>
          <w:sz w:val="24"/>
          <w:szCs w:val="24"/>
          <w:lang w:val="en-US"/>
        </w:rPr>
        <w:t>.</w:t>
      </w:r>
      <w:r w:rsidR="000F129B">
        <w:rPr>
          <w:rFonts w:ascii="Times New Roman" w:eastAsia="Times New Roman" w:hAnsi="Times New Roman" w:cs="Times New Roman"/>
          <w:color w:val="FF0000"/>
          <w:sz w:val="24"/>
          <w:szCs w:val="24"/>
          <w:lang w:val="en-US"/>
        </w:rPr>
        <w:t xml:space="preserve"> </w:t>
      </w:r>
      <w:r w:rsidR="000F129B" w:rsidRPr="000F129B">
        <w:rPr>
          <w:rFonts w:ascii="Times New Roman" w:eastAsia="Times New Roman" w:hAnsi="Times New Roman" w:cs="Times New Roman"/>
          <w:color w:val="FF0000"/>
          <w:sz w:val="24"/>
          <w:szCs w:val="24"/>
          <w:lang w:val="en-US"/>
        </w:rPr>
        <w:t>The D-wave is continuously monitored throughout the procedure,</w:t>
      </w:r>
      <w:r w:rsidR="000F129B">
        <w:rPr>
          <w:rFonts w:ascii="Times New Roman" w:eastAsia="Times New Roman" w:hAnsi="Times New Roman" w:cs="Times New Roman"/>
          <w:color w:val="FF0000"/>
          <w:sz w:val="24"/>
          <w:szCs w:val="24"/>
          <w:lang w:val="en-US"/>
        </w:rPr>
        <w:t xml:space="preserve"> </w:t>
      </w:r>
      <w:r w:rsidR="009B1E73" w:rsidRPr="003555DA">
        <w:rPr>
          <w:rFonts w:ascii="Times New Roman" w:eastAsia="Times New Roman" w:hAnsi="Times New Roman" w:cs="Times New Roman"/>
          <w:color w:val="FF0000"/>
          <w:sz w:val="24"/>
          <w:szCs w:val="24"/>
          <w:lang w:val="en-US"/>
        </w:rPr>
        <w:t xml:space="preserve">Baseline D-waves are recorded </w:t>
      </w:r>
      <w:r w:rsidR="00C17653" w:rsidRPr="00C17653">
        <w:rPr>
          <w:rFonts w:ascii="Times New Roman" w:eastAsia="Times New Roman" w:hAnsi="Times New Roman" w:cs="Times New Roman"/>
          <w:color w:val="FF0000"/>
          <w:sz w:val="24"/>
          <w:szCs w:val="24"/>
          <w:highlight w:val="yellow"/>
          <w:lang w:val="en-US"/>
        </w:rPr>
        <w:t>before</w:t>
      </w:r>
      <w:r w:rsidR="009B1E73" w:rsidRPr="003555DA">
        <w:rPr>
          <w:rFonts w:ascii="Times New Roman" w:eastAsia="Times New Roman" w:hAnsi="Times New Roman" w:cs="Times New Roman"/>
          <w:color w:val="FF0000"/>
          <w:sz w:val="24"/>
          <w:szCs w:val="24"/>
          <w:lang w:val="en-US"/>
        </w:rPr>
        <w:t xml:space="preserve"> the dura is opened, prior to any surgical manipulation of the spinal cord. </w:t>
      </w:r>
      <w:r w:rsidR="0000790C" w:rsidRPr="003555DA">
        <w:rPr>
          <w:rFonts w:ascii="Times New Roman" w:eastAsia="Times New Roman" w:hAnsi="Times New Roman" w:cs="Times New Roman"/>
          <w:color w:val="FF0000"/>
          <w:sz w:val="24"/>
          <w:szCs w:val="24"/>
          <w:lang w:val="en-US"/>
        </w:rPr>
        <w:t>A decrease of 50% or more of the baseline amplitude</w:t>
      </w:r>
      <w:r w:rsidR="00B40DAD">
        <w:rPr>
          <w:rFonts w:ascii="Times New Roman" w:eastAsia="Times New Roman" w:hAnsi="Times New Roman" w:cs="Times New Roman"/>
          <w:color w:val="FF0000"/>
          <w:sz w:val="24"/>
          <w:szCs w:val="24"/>
          <w:lang w:val="en-US"/>
        </w:rPr>
        <w:t xml:space="preserve"> recorded caudally from the tumor</w:t>
      </w:r>
      <w:r w:rsidR="0000790C" w:rsidRPr="003555DA">
        <w:rPr>
          <w:rFonts w:ascii="Times New Roman" w:eastAsia="Times New Roman" w:hAnsi="Times New Roman" w:cs="Times New Roman"/>
          <w:color w:val="FF0000"/>
          <w:sz w:val="24"/>
          <w:szCs w:val="24"/>
          <w:lang w:val="en-US"/>
        </w:rPr>
        <w:t xml:space="preserve"> is considered significant </w:t>
      </w:r>
      <w:r w:rsidR="0048283C" w:rsidRPr="0048283C">
        <w:rPr>
          <w:rFonts w:ascii="Times New Roman" w:eastAsia="Times New Roman" w:hAnsi="Times New Roman" w:cs="Times New Roman"/>
          <w:color w:val="FF0000"/>
          <w:sz w:val="24"/>
          <w:szCs w:val="24"/>
          <w:lang w:val="en-US"/>
        </w:rPr>
        <w:t>leading to an immediate halt in the surgical procedure and the initiation of corrective actions.</w:t>
      </w:r>
    </w:p>
    <w:p w14:paraId="4E4D6A0E" w14:textId="40BC33E6" w:rsidR="00CD0C8A" w:rsidRPr="00D73414" w:rsidRDefault="00CD0C8A" w:rsidP="007103F0">
      <w:pPr>
        <w:spacing w:line="240" w:lineRule="auto"/>
        <w:rPr>
          <w:rFonts w:ascii="Times New Roman" w:eastAsia="Times New Roman" w:hAnsi="Times New Roman" w:cs="Times New Roman"/>
          <w:b/>
          <w:sz w:val="24"/>
          <w:szCs w:val="24"/>
          <w:lang w:val="en-US"/>
        </w:rPr>
      </w:pPr>
      <w:r w:rsidRPr="003C476C">
        <w:rPr>
          <w:rFonts w:ascii="Times New Roman" w:eastAsia="Times New Roman" w:hAnsi="Times New Roman" w:cs="Times New Roman"/>
          <w:b/>
          <w:sz w:val="24"/>
          <w:szCs w:val="24"/>
          <w:lang w:val="en-US"/>
        </w:rPr>
        <w:t>Somatosensory Evoked Potentials (SSEPs)</w:t>
      </w:r>
    </w:p>
    <w:p w14:paraId="0AEA6BCA" w14:textId="77777777" w:rsidR="00CD0C8A" w:rsidRPr="003C476C" w:rsidRDefault="00CD0C8A" w:rsidP="007103F0">
      <w:pPr>
        <w:spacing w:line="240" w:lineRule="auto"/>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 xml:space="preserve">For SSEP registration corkscrew electrodes are placed on the cortex with four localizations </w:t>
      </w:r>
      <w:proofErr w:type="spellStart"/>
      <w:r w:rsidRPr="003C476C">
        <w:rPr>
          <w:rFonts w:ascii="Times New Roman" w:eastAsia="Times New Roman" w:hAnsi="Times New Roman" w:cs="Times New Roman"/>
          <w:sz w:val="24"/>
          <w:szCs w:val="24"/>
          <w:lang w:val="en-US"/>
        </w:rPr>
        <w:t>Fz</w:t>
      </w:r>
      <w:proofErr w:type="spellEnd"/>
      <w:r w:rsidRPr="003C476C">
        <w:rPr>
          <w:rFonts w:ascii="Times New Roman" w:eastAsia="Times New Roman" w:hAnsi="Times New Roman" w:cs="Times New Roman"/>
          <w:sz w:val="24"/>
          <w:szCs w:val="24"/>
          <w:lang w:val="en-US"/>
        </w:rPr>
        <w:t xml:space="preserve">', </w:t>
      </w:r>
      <w:proofErr w:type="spellStart"/>
      <w:r w:rsidRPr="003C476C">
        <w:rPr>
          <w:rFonts w:ascii="Times New Roman" w:eastAsia="Times New Roman" w:hAnsi="Times New Roman" w:cs="Times New Roman"/>
          <w:sz w:val="24"/>
          <w:szCs w:val="24"/>
          <w:lang w:val="en-US"/>
        </w:rPr>
        <w:t>Cz</w:t>
      </w:r>
      <w:proofErr w:type="spellEnd"/>
      <w:r w:rsidRPr="003C476C">
        <w:rPr>
          <w:rFonts w:ascii="Times New Roman" w:eastAsia="Times New Roman" w:hAnsi="Times New Roman" w:cs="Times New Roman"/>
          <w:sz w:val="24"/>
          <w:szCs w:val="24"/>
          <w:lang w:val="en-US"/>
        </w:rPr>
        <w:t>', C3' and C4' according to the international 10-20 EEG system. Needle electrodes are placed over the plexus bilaterally. For electrical stimulation disposable electrodes or needle electrodes are placed on the median nerve and posterior tibial nerve bilaterally. The SSEP potential is defined based on the latency and duration in milliseconds (</w:t>
      </w:r>
      <w:proofErr w:type="spellStart"/>
      <w:r w:rsidRPr="003C476C">
        <w:rPr>
          <w:rFonts w:ascii="Times New Roman" w:eastAsia="Times New Roman" w:hAnsi="Times New Roman" w:cs="Times New Roman"/>
          <w:sz w:val="24"/>
          <w:szCs w:val="24"/>
          <w:lang w:val="en-US"/>
        </w:rPr>
        <w:t>ms</w:t>
      </w:r>
      <w:proofErr w:type="spellEnd"/>
      <w:r w:rsidRPr="003C476C">
        <w:rPr>
          <w:rFonts w:ascii="Times New Roman" w:eastAsia="Times New Roman" w:hAnsi="Times New Roman" w:cs="Times New Roman"/>
          <w:sz w:val="24"/>
          <w:szCs w:val="24"/>
          <w:lang w:val="en-US"/>
        </w:rPr>
        <w:t>) and the amplitude in microvolts (</w:t>
      </w:r>
      <w:r>
        <w:rPr>
          <w:rFonts w:ascii="Times New Roman" w:eastAsia="Times New Roman" w:hAnsi="Times New Roman" w:cs="Times New Roman"/>
          <w:sz w:val="24"/>
          <w:szCs w:val="24"/>
        </w:rPr>
        <w:t>μ</w:t>
      </w:r>
      <w:r w:rsidRPr="003C476C">
        <w:rPr>
          <w:rFonts w:ascii="Times New Roman" w:eastAsia="Times New Roman" w:hAnsi="Times New Roman" w:cs="Times New Roman"/>
          <w:sz w:val="24"/>
          <w:szCs w:val="24"/>
          <w:lang w:val="en-US"/>
        </w:rPr>
        <w:t>V). The electrical stimulation parameters vary around 10-30 mA.</w:t>
      </w:r>
    </w:p>
    <w:p w14:paraId="5E35C98C" w14:textId="77777777" w:rsidR="00CD0C8A" w:rsidRDefault="00CD0C8A" w:rsidP="007103F0">
      <w:pPr>
        <w:spacing w:line="240" w:lineRule="auto"/>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 xml:space="preserve">The first response potential is registered over the brachial plexus and results in the response potential N9 which arises approximately 9 </w:t>
      </w:r>
      <w:proofErr w:type="spellStart"/>
      <w:r w:rsidRPr="003C476C">
        <w:rPr>
          <w:rFonts w:ascii="Times New Roman" w:eastAsia="Times New Roman" w:hAnsi="Times New Roman" w:cs="Times New Roman"/>
          <w:sz w:val="24"/>
          <w:szCs w:val="24"/>
          <w:lang w:val="en-US"/>
        </w:rPr>
        <w:t>ms</w:t>
      </w:r>
      <w:proofErr w:type="spellEnd"/>
      <w:r w:rsidRPr="003C476C">
        <w:rPr>
          <w:rFonts w:ascii="Times New Roman" w:eastAsia="Times New Roman" w:hAnsi="Times New Roman" w:cs="Times New Roman"/>
          <w:sz w:val="24"/>
          <w:szCs w:val="24"/>
          <w:lang w:val="en-US"/>
        </w:rPr>
        <w:t xml:space="preserve"> after the electrical stimulation. The second response comes from the somatosensory cortex contralaterally from the stimulation corresponding to the path of the nerve impulse to the cortex and is marked out as N20 and arises after about 20 </w:t>
      </w:r>
      <w:proofErr w:type="spellStart"/>
      <w:r w:rsidRPr="003C476C">
        <w:rPr>
          <w:rFonts w:ascii="Times New Roman" w:eastAsia="Times New Roman" w:hAnsi="Times New Roman" w:cs="Times New Roman"/>
          <w:sz w:val="24"/>
          <w:szCs w:val="24"/>
          <w:lang w:val="en-US"/>
        </w:rPr>
        <w:t>ms.</w:t>
      </w:r>
      <w:proofErr w:type="spellEnd"/>
    </w:p>
    <w:p w14:paraId="750B274D" w14:textId="5768D614" w:rsidR="00694CBB" w:rsidRPr="003C476C" w:rsidRDefault="00411296" w:rsidP="007103F0">
      <w:pPr>
        <w:spacing w:line="240" w:lineRule="auto"/>
        <w:rPr>
          <w:rFonts w:ascii="Times New Roman" w:eastAsia="Times New Roman" w:hAnsi="Times New Roman" w:cs="Times New Roman"/>
          <w:sz w:val="24"/>
          <w:szCs w:val="24"/>
          <w:lang w:val="en-US"/>
        </w:rPr>
      </w:pPr>
      <w:r w:rsidRPr="00413A78">
        <w:rPr>
          <w:rFonts w:ascii="Times New Roman" w:eastAsia="Times New Roman" w:hAnsi="Times New Roman" w:cs="Times New Roman"/>
          <w:color w:val="FF0000"/>
          <w:sz w:val="24"/>
          <w:szCs w:val="24"/>
          <w:lang w:val="en-US"/>
        </w:rPr>
        <w:t>In</w:t>
      </w:r>
      <w:r w:rsidR="006E4A66" w:rsidRPr="00413A78">
        <w:rPr>
          <w:rFonts w:ascii="Times New Roman" w:eastAsia="Times New Roman" w:hAnsi="Times New Roman" w:cs="Times New Roman"/>
          <w:color w:val="FF0000"/>
          <w:sz w:val="24"/>
          <w:szCs w:val="24"/>
          <w:lang w:val="en-US"/>
        </w:rPr>
        <w:t xml:space="preserve"> case of a</w:t>
      </w:r>
      <w:r w:rsidRPr="00413A78">
        <w:rPr>
          <w:rFonts w:ascii="Times New Roman" w:eastAsia="Times New Roman" w:hAnsi="Times New Roman" w:cs="Times New Roman"/>
          <w:color w:val="FF0000"/>
          <w:sz w:val="24"/>
          <w:szCs w:val="24"/>
          <w:lang w:val="en-US"/>
        </w:rPr>
        <w:t xml:space="preserve"> significant deterioration in </w:t>
      </w:r>
      <w:r w:rsidR="00413A78">
        <w:rPr>
          <w:rFonts w:ascii="Times New Roman" w:eastAsia="Times New Roman" w:hAnsi="Times New Roman" w:cs="Times New Roman"/>
          <w:color w:val="FF0000"/>
          <w:sz w:val="24"/>
          <w:szCs w:val="24"/>
          <w:lang w:val="en-US"/>
        </w:rPr>
        <w:t>S</w:t>
      </w:r>
      <w:r w:rsidRPr="00413A78">
        <w:rPr>
          <w:rFonts w:ascii="Times New Roman" w:eastAsia="Times New Roman" w:hAnsi="Times New Roman" w:cs="Times New Roman"/>
          <w:color w:val="FF0000"/>
          <w:sz w:val="24"/>
          <w:szCs w:val="24"/>
          <w:lang w:val="en-US"/>
        </w:rPr>
        <w:t xml:space="preserve">SEPs, the surgeon is notified, and the myelotomy is either temporarily paused or redirected to a different site. However, if the </w:t>
      </w:r>
      <w:r w:rsidR="00DF7ABA">
        <w:rPr>
          <w:rFonts w:ascii="Times New Roman" w:eastAsia="Times New Roman" w:hAnsi="Times New Roman" w:cs="Times New Roman"/>
          <w:color w:val="FF0000"/>
          <w:sz w:val="24"/>
          <w:szCs w:val="24"/>
          <w:lang w:val="en-US"/>
        </w:rPr>
        <w:t>S</w:t>
      </w:r>
      <w:r w:rsidRPr="00413A78">
        <w:rPr>
          <w:rFonts w:ascii="Times New Roman" w:eastAsia="Times New Roman" w:hAnsi="Times New Roman" w:cs="Times New Roman"/>
          <w:color w:val="FF0000"/>
          <w:sz w:val="24"/>
          <w:szCs w:val="24"/>
          <w:lang w:val="en-US"/>
        </w:rPr>
        <w:t>SEPs do not recover but motor evoked potentials (MEPs) and D-waves remain stable, the procedure is allowed to proceed. Therefore, decreases in SEP signals are generally not considered a criterion to abandon surgery, as SEPs are highly sensitive to surgical manipulation</w:t>
      </w:r>
      <w:r w:rsidRPr="00411296">
        <w:rPr>
          <w:rFonts w:ascii="Times New Roman" w:eastAsia="Times New Roman" w:hAnsi="Times New Roman" w:cs="Times New Roman"/>
          <w:sz w:val="24"/>
          <w:szCs w:val="24"/>
          <w:lang w:val="en-US"/>
        </w:rPr>
        <w:t>.</w:t>
      </w:r>
    </w:p>
    <w:p w14:paraId="70790D6D" w14:textId="77777777" w:rsidR="006B09FA" w:rsidRPr="003C476C" w:rsidRDefault="006B09FA" w:rsidP="007103F0">
      <w:pPr>
        <w:spacing w:line="240" w:lineRule="auto"/>
        <w:rPr>
          <w:rFonts w:ascii="Times New Roman" w:eastAsia="Times New Roman" w:hAnsi="Times New Roman" w:cs="Times New Roman"/>
          <w:sz w:val="24"/>
          <w:szCs w:val="24"/>
          <w:lang w:val="en-US"/>
        </w:rPr>
      </w:pPr>
    </w:p>
    <w:p w14:paraId="5081DD4B" w14:textId="77777777" w:rsidR="00CD0C8A" w:rsidRPr="003C476C" w:rsidRDefault="00CD0C8A" w:rsidP="007103F0">
      <w:pPr>
        <w:spacing w:line="240" w:lineRule="auto"/>
        <w:rPr>
          <w:rFonts w:ascii="Times New Roman" w:eastAsia="Times New Roman" w:hAnsi="Times New Roman" w:cs="Times New Roman"/>
          <w:b/>
          <w:sz w:val="24"/>
          <w:szCs w:val="24"/>
          <w:lang w:val="en-US"/>
        </w:rPr>
      </w:pPr>
      <w:r w:rsidRPr="003C476C">
        <w:rPr>
          <w:rFonts w:ascii="Times New Roman" w:eastAsia="Times New Roman" w:hAnsi="Times New Roman" w:cs="Times New Roman"/>
          <w:b/>
          <w:sz w:val="24"/>
          <w:szCs w:val="24"/>
          <w:lang w:val="en-US"/>
        </w:rPr>
        <w:t>Bulbocavernosus reflex (BCR)</w:t>
      </w:r>
    </w:p>
    <w:p w14:paraId="2113737E" w14:textId="0A84D9AD" w:rsidR="00CD0C8A" w:rsidRPr="003C476C" w:rsidRDefault="00CD0C8A" w:rsidP="007103F0">
      <w:pPr>
        <w:spacing w:line="240" w:lineRule="auto"/>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 xml:space="preserve">In men disposable surface electrodes are used and active electrode is placed proximal and the reference on the distal penis. In women disposable electrodes or needle electrodes are used and the active electrode is placed in the clitoris and the reference is placed in labia majora. The recordings are made from the anal sphincter using needle electrodes. The stimulation settings were a single train of 5 stimulation pulses with duration of 500 </w:t>
      </w:r>
      <w:r>
        <w:rPr>
          <w:rFonts w:ascii="Times New Roman" w:eastAsia="Times New Roman" w:hAnsi="Times New Roman" w:cs="Times New Roman"/>
          <w:sz w:val="24"/>
          <w:szCs w:val="24"/>
        </w:rPr>
        <w:t>μ</w:t>
      </w:r>
      <w:r w:rsidRPr="003C476C">
        <w:rPr>
          <w:rFonts w:ascii="Times New Roman" w:eastAsia="Times New Roman" w:hAnsi="Times New Roman" w:cs="Times New Roman"/>
          <w:sz w:val="24"/>
          <w:szCs w:val="24"/>
          <w:lang w:val="en-US"/>
        </w:rPr>
        <w:t>s, and the electrical stimulus intensity was between 20 mA to a maximum of 50 mA for generating a recordable BCR waveform.</w:t>
      </w:r>
    </w:p>
    <w:p w14:paraId="02427C2C" w14:textId="77777777" w:rsidR="00CD0C8A" w:rsidRPr="003C476C" w:rsidRDefault="00CD0C8A" w:rsidP="00CD0C8A">
      <w:pPr>
        <w:rPr>
          <w:rFonts w:ascii="Times New Roman" w:eastAsia="Times New Roman" w:hAnsi="Times New Roman" w:cs="Times New Roman"/>
          <w:sz w:val="24"/>
          <w:szCs w:val="24"/>
          <w:lang w:val="en-US"/>
        </w:rPr>
      </w:pPr>
    </w:p>
    <w:p w14:paraId="4BA25DD4" w14:textId="51B2582E" w:rsidR="00CD0C8A" w:rsidRPr="003C476C" w:rsidRDefault="00CD0C8A" w:rsidP="00CD0C8A">
      <w:pPr>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 xml:space="preserve">We used the following alarm criteria in the </w:t>
      </w:r>
      <w:r w:rsidR="00C63556">
        <w:rPr>
          <w:rFonts w:ascii="Times New Roman" w:eastAsia="Times New Roman" w:hAnsi="Times New Roman" w:cs="Times New Roman"/>
          <w:sz w:val="24"/>
          <w:szCs w:val="24"/>
          <w:lang w:val="en-US"/>
        </w:rPr>
        <w:t xml:space="preserve">monitoring </w:t>
      </w:r>
      <w:r w:rsidRPr="003C476C">
        <w:rPr>
          <w:rFonts w:ascii="Times New Roman" w:eastAsia="Times New Roman" w:hAnsi="Times New Roman" w:cs="Times New Roman"/>
          <w:sz w:val="24"/>
          <w:szCs w:val="24"/>
          <w:lang w:val="en-US"/>
        </w:rPr>
        <w:t>of the patients in the study.</w:t>
      </w:r>
    </w:p>
    <w:p w14:paraId="2EF6708D" w14:textId="77777777" w:rsidR="00CD0C8A" w:rsidRPr="003C476C" w:rsidRDefault="00CD0C8A" w:rsidP="00CD0C8A">
      <w:pPr>
        <w:numPr>
          <w:ilvl w:val="0"/>
          <w:numId w:val="1"/>
        </w:numPr>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50% decrease in SEP amplitude, 10% increase in latency,</w:t>
      </w:r>
    </w:p>
    <w:p w14:paraId="3F48963B" w14:textId="77777777" w:rsidR="00CD0C8A" w:rsidRPr="003C476C" w:rsidRDefault="00CD0C8A" w:rsidP="00CD0C8A">
      <w:pPr>
        <w:numPr>
          <w:ilvl w:val="0"/>
          <w:numId w:val="1"/>
        </w:numPr>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80 % or more decrease or total loss of muscle MEP</w:t>
      </w:r>
    </w:p>
    <w:p w14:paraId="5EB83A6F" w14:textId="77777777" w:rsidR="00CD0C8A" w:rsidRDefault="00CD0C8A" w:rsidP="00CD0C8A">
      <w:pPr>
        <w:numPr>
          <w:ilvl w:val="0"/>
          <w:numId w:val="1"/>
        </w:numPr>
        <w:rPr>
          <w:rFonts w:ascii="Times New Roman" w:eastAsia="Times New Roman" w:hAnsi="Times New Roman" w:cs="Times New Roman"/>
          <w:sz w:val="24"/>
          <w:szCs w:val="24"/>
          <w:lang w:val="en-US"/>
        </w:rPr>
      </w:pPr>
      <w:r w:rsidRPr="003C476C">
        <w:rPr>
          <w:rFonts w:ascii="Times New Roman" w:eastAsia="Times New Roman" w:hAnsi="Times New Roman" w:cs="Times New Roman"/>
          <w:sz w:val="24"/>
          <w:szCs w:val="24"/>
          <w:lang w:val="en-US"/>
        </w:rPr>
        <w:t>50 % or more decrease in the D wave amplitude</w:t>
      </w:r>
    </w:p>
    <w:p w14:paraId="7CBFE1D0" w14:textId="77777777" w:rsidR="00F96F75" w:rsidRDefault="00F96F75" w:rsidP="00F96F75">
      <w:pPr>
        <w:ind w:left="720"/>
        <w:rPr>
          <w:rFonts w:ascii="Times New Roman" w:eastAsia="Times New Roman" w:hAnsi="Times New Roman" w:cs="Times New Roman"/>
          <w:sz w:val="24"/>
          <w:szCs w:val="24"/>
          <w:lang w:val="en-US"/>
        </w:rPr>
      </w:pPr>
    </w:p>
    <w:p w14:paraId="4497EBBD" w14:textId="541C2EB4" w:rsidR="00F96F75" w:rsidRPr="00F96F75" w:rsidRDefault="00F96F75" w:rsidP="00F96F75">
      <w:pPr>
        <w:ind w:left="720"/>
        <w:rPr>
          <w:rFonts w:ascii="Times New Roman" w:eastAsia="Times New Roman" w:hAnsi="Times New Roman" w:cs="Times New Roman"/>
          <w:b/>
          <w:color w:val="FF0000"/>
          <w:sz w:val="24"/>
          <w:szCs w:val="24"/>
          <w:lang w:val="en-US"/>
        </w:rPr>
      </w:pPr>
      <w:r w:rsidRPr="00F96F75">
        <w:rPr>
          <w:rFonts w:ascii="Times New Roman" w:eastAsia="Times New Roman" w:hAnsi="Times New Roman" w:cs="Times New Roman"/>
          <w:b/>
          <w:color w:val="FF0000"/>
          <w:sz w:val="24"/>
          <w:szCs w:val="24"/>
          <w:lang w:val="en-US"/>
        </w:rPr>
        <w:t>Statistical analysis</w:t>
      </w:r>
      <w:r>
        <w:rPr>
          <w:rFonts w:ascii="Times New Roman" w:eastAsia="Times New Roman" w:hAnsi="Times New Roman" w:cs="Times New Roman"/>
          <w:b/>
          <w:color w:val="FF0000"/>
          <w:sz w:val="24"/>
          <w:szCs w:val="24"/>
          <w:lang w:val="en-US"/>
        </w:rPr>
        <w:t xml:space="preserve"> (to be written by David</w:t>
      </w:r>
      <w:r w:rsidR="003C14FD">
        <w:rPr>
          <w:rFonts w:ascii="Times New Roman" w:eastAsia="Times New Roman" w:hAnsi="Times New Roman" w:cs="Times New Roman"/>
          <w:b/>
          <w:color w:val="FF0000"/>
          <w:sz w:val="24"/>
          <w:szCs w:val="24"/>
          <w:lang w:val="en-US"/>
        </w:rPr>
        <w:t>)</w:t>
      </w:r>
    </w:p>
    <w:p w14:paraId="72016259" w14:textId="77777777" w:rsidR="00F96F75" w:rsidRPr="003C476C" w:rsidRDefault="00F96F75" w:rsidP="00F96F75">
      <w:pPr>
        <w:ind w:left="720"/>
        <w:rPr>
          <w:rFonts w:ascii="Times New Roman" w:eastAsia="Times New Roman" w:hAnsi="Times New Roman" w:cs="Times New Roman"/>
          <w:sz w:val="24"/>
          <w:szCs w:val="24"/>
          <w:lang w:val="en-US"/>
        </w:rPr>
      </w:pPr>
    </w:p>
    <w:p w14:paraId="111690C1" w14:textId="58B5ED11" w:rsidR="0023286C" w:rsidRDefault="0023286C">
      <w:pPr>
        <w:rPr>
          <w:rFonts w:ascii="Times New Roman" w:hAnsi="Times New Roman" w:cs="Times New Roman"/>
          <w:lang w:val="en-US"/>
        </w:rPr>
      </w:pPr>
    </w:p>
    <w:p w14:paraId="5DFED045" w14:textId="77777777" w:rsidR="00C93491" w:rsidRDefault="00C93491" w:rsidP="00C93491">
      <w:pPr>
        <w:rPr>
          <w:rFonts w:ascii="Times New Roman" w:hAnsi="Times New Roman" w:cs="Times New Roman"/>
          <w:lang w:val="en-US"/>
        </w:rPr>
      </w:pPr>
      <w:commentRangeStart w:id="36"/>
      <w:r>
        <w:rPr>
          <w:rFonts w:ascii="Times New Roman" w:hAnsi="Times New Roman" w:cs="Times New Roman"/>
          <w:lang w:val="en-US"/>
        </w:rPr>
        <w:t>HÄR</w:t>
      </w:r>
      <w:commentRangeEnd w:id="36"/>
      <w:r>
        <w:rPr>
          <w:rStyle w:val="CommentReference"/>
        </w:rPr>
        <w:commentReference w:id="36"/>
      </w:r>
    </w:p>
    <w:p w14:paraId="1388CFD2" w14:textId="77777777" w:rsidR="00C93491" w:rsidRDefault="00C93491" w:rsidP="00C93491">
      <w:pPr>
        <w:rPr>
          <w:rFonts w:ascii="Times New Roman" w:hAnsi="Times New Roman" w:cs="Times New Roman"/>
          <w:lang w:val="en-US"/>
        </w:rPr>
      </w:pPr>
      <w:r>
        <w:rPr>
          <w:rFonts w:ascii="Times New Roman" w:hAnsi="Times New Roman" w:cs="Times New Roman"/>
          <w:lang w:val="en-US"/>
        </w:rPr>
        <w:t>If any of the IONM signals decreased in amplitude past the alarm criteria or completely disappeared during surgery, the following checklist was followed.</w:t>
      </w:r>
    </w:p>
    <w:p w14:paraId="02997339" w14:textId="77777777" w:rsidR="00C93491" w:rsidRDefault="00C93491" w:rsidP="00C93491">
      <w:pPr>
        <w:rPr>
          <w:rFonts w:ascii="Times New Roman" w:hAnsi="Times New Roman" w:cs="Times New Roman"/>
          <w:lang w:val="en-US"/>
        </w:rPr>
      </w:pPr>
      <w:r>
        <w:rPr>
          <w:rFonts w:ascii="Times New Roman" w:hAnsi="Times New Roman" w:cs="Times New Roman"/>
          <w:lang w:val="en-US"/>
        </w:rPr>
        <w:t>Stop surgical manipulation and traction.</w:t>
      </w:r>
      <w:r>
        <w:rPr>
          <w:rFonts w:ascii="Times New Roman" w:hAnsi="Times New Roman" w:cs="Times New Roman"/>
          <w:lang w:val="en-US"/>
        </w:rPr>
        <w:br/>
        <w:t>Increase the blood pressure from MAP 70 to 80-90.</w:t>
      </w:r>
      <w:r>
        <w:rPr>
          <w:rFonts w:ascii="Times New Roman" w:hAnsi="Times New Roman" w:cs="Times New Roman"/>
          <w:lang w:val="en-US"/>
        </w:rPr>
        <w:br/>
        <w:t>Apply Papaverine to the spinal cord.</w:t>
      </w:r>
      <w:r>
        <w:rPr>
          <w:rFonts w:ascii="Times New Roman" w:hAnsi="Times New Roman" w:cs="Times New Roman"/>
          <w:lang w:val="en-US"/>
        </w:rPr>
        <w:br/>
        <w:t>Wait for the signal to stabilize.</w:t>
      </w:r>
    </w:p>
    <w:p w14:paraId="53E61391" w14:textId="77777777" w:rsidR="00C93491" w:rsidRDefault="00C93491" w:rsidP="00C93491">
      <w:pPr>
        <w:tabs>
          <w:tab w:val="left" w:pos="6540"/>
        </w:tabs>
        <w:rPr>
          <w:rFonts w:ascii="Times New Roman" w:hAnsi="Times New Roman" w:cs="Times New Roman"/>
          <w:lang w:val="en-US"/>
        </w:rPr>
      </w:pPr>
      <w:r>
        <w:rPr>
          <w:rFonts w:ascii="Times New Roman" w:hAnsi="Times New Roman" w:cs="Times New Roman"/>
          <w:lang w:val="en-US"/>
        </w:rPr>
        <w:t xml:space="preserve">If the signal was still lowering the were always a discussion about whether to continue the surgery or to back out, not to cause further damage. </w:t>
      </w:r>
    </w:p>
    <w:p w14:paraId="0D906682" w14:textId="77777777" w:rsidR="00434234" w:rsidRDefault="00434234">
      <w:pPr>
        <w:rPr>
          <w:rFonts w:ascii="Times New Roman" w:hAnsi="Times New Roman" w:cs="Times New Roman"/>
          <w:lang w:val="en-US"/>
        </w:rPr>
      </w:pPr>
    </w:p>
    <w:p w14:paraId="2EE68127" w14:textId="3C4BA7A0" w:rsidR="00994705" w:rsidRDefault="003D2AD8">
      <w:pPr>
        <w:rPr>
          <w:rFonts w:ascii="Times New Roman" w:hAnsi="Times New Roman" w:cs="Times New Roman"/>
          <w:lang w:val="en-US"/>
        </w:rPr>
      </w:pPr>
      <w:r>
        <w:rPr>
          <w:rFonts w:ascii="Times New Roman" w:hAnsi="Times New Roman" w:cs="Times New Roman"/>
          <w:lang w:val="en-US"/>
        </w:rPr>
        <w:t xml:space="preserve">The change in </w:t>
      </w:r>
      <w:r w:rsidR="004C67F2">
        <w:rPr>
          <w:rFonts w:ascii="Times New Roman" w:hAnsi="Times New Roman" w:cs="Times New Roman"/>
          <w:lang w:val="en-US"/>
        </w:rPr>
        <w:t xml:space="preserve">intraoperative </w:t>
      </w:r>
      <w:r>
        <w:rPr>
          <w:rFonts w:ascii="Times New Roman" w:hAnsi="Times New Roman" w:cs="Times New Roman"/>
          <w:lang w:val="en-US"/>
        </w:rPr>
        <w:t xml:space="preserve">monitored neurophysiological parameters </w:t>
      </w:r>
      <w:r w:rsidR="004C67F2">
        <w:rPr>
          <w:rFonts w:ascii="Times New Roman" w:hAnsi="Times New Roman" w:cs="Times New Roman"/>
          <w:lang w:val="en-US"/>
        </w:rPr>
        <w:t xml:space="preserve">were categorized </w:t>
      </w:r>
      <w:r w:rsidR="00892CE5">
        <w:rPr>
          <w:rFonts w:ascii="Times New Roman" w:hAnsi="Times New Roman" w:cs="Times New Roman"/>
          <w:lang w:val="en-US"/>
        </w:rPr>
        <w:t>as</w:t>
      </w:r>
      <w:r w:rsidR="004C67F2">
        <w:rPr>
          <w:rFonts w:ascii="Times New Roman" w:hAnsi="Times New Roman" w:cs="Times New Roman"/>
          <w:lang w:val="en-US"/>
        </w:rPr>
        <w:t xml:space="preserve"> unchanged, amplitude decrease or loss of respons</w:t>
      </w:r>
      <w:r w:rsidR="00994705">
        <w:rPr>
          <w:rFonts w:ascii="Times New Roman" w:hAnsi="Times New Roman" w:cs="Times New Roman"/>
          <w:lang w:val="en-US"/>
        </w:rPr>
        <w:t>e</w:t>
      </w:r>
      <w:r w:rsidR="004C67F2">
        <w:rPr>
          <w:rFonts w:ascii="Times New Roman" w:hAnsi="Times New Roman" w:cs="Times New Roman"/>
          <w:lang w:val="en-US"/>
        </w:rPr>
        <w:t>.</w:t>
      </w:r>
    </w:p>
    <w:p w14:paraId="063AD851" w14:textId="6A4AC626" w:rsidR="002C6BC3" w:rsidRDefault="002C6BC3">
      <w:pPr>
        <w:rPr>
          <w:rFonts w:ascii="Times New Roman" w:hAnsi="Times New Roman" w:cs="Times New Roman"/>
          <w:lang w:val="en-US"/>
        </w:rPr>
      </w:pPr>
      <w:r>
        <w:rPr>
          <w:rFonts w:ascii="Times New Roman" w:hAnsi="Times New Roman" w:cs="Times New Roman"/>
          <w:lang w:val="en-US"/>
        </w:rPr>
        <w:t>The changes</w:t>
      </w:r>
      <w:r w:rsidR="00343A54">
        <w:rPr>
          <w:rFonts w:ascii="Times New Roman" w:hAnsi="Times New Roman" w:cs="Times New Roman"/>
          <w:lang w:val="en-US"/>
        </w:rPr>
        <w:t xml:space="preserve"> at</w:t>
      </w:r>
      <w:r w:rsidR="00347497">
        <w:rPr>
          <w:rFonts w:ascii="Times New Roman" w:hAnsi="Times New Roman" w:cs="Times New Roman"/>
          <w:lang w:val="en-US"/>
        </w:rPr>
        <w:t xml:space="preserve"> 3 month</w:t>
      </w:r>
      <w:r w:rsidR="00D06574">
        <w:rPr>
          <w:rFonts w:ascii="Times New Roman" w:hAnsi="Times New Roman" w:cs="Times New Roman"/>
          <w:lang w:val="en-US"/>
        </w:rPr>
        <w:t>, and long term follow up</w:t>
      </w:r>
      <w:r>
        <w:rPr>
          <w:rFonts w:ascii="Times New Roman" w:hAnsi="Times New Roman" w:cs="Times New Roman"/>
          <w:lang w:val="en-US"/>
        </w:rPr>
        <w:t xml:space="preserve"> in </w:t>
      </w:r>
      <w:r w:rsidR="009A34F8">
        <w:rPr>
          <w:rFonts w:ascii="Times New Roman" w:hAnsi="Times New Roman" w:cs="Times New Roman"/>
          <w:lang w:val="en-US"/>
        </w:rPr>
        <w:t>motor</w:t>
      </w:r>
      <w:r w:rsidR="00CB7F11">
        <w:rPr>
          <w:rFonts w:ascii="Times New Roman" w:hAnsi="Times New Roman" w:cs="Times New Roman"/>
          <w:lang w:val="en-US"/>
        </w:rPr>
        <w:t xml:space="preserve"> and sensor deficiency, </w:t>
      </w:r>
      <w:r w:rsidR="00541DAA">
        <w:rPr>
          <w:rFonts w:ascii="Times New Roman" w:hAnsi="Times New Roman" w:cs="Times New Roman"/>
          <w:lang w:val="en-US"/>
        </w:rPr>
        <w:t xml:space="preserve">pain, </w:t>
      </w:r>
      <w:r w:rsidR="00A71198">
        <w:rPr>
          <w:rFonts w:ascii="Times New Roman" w:hAnsi="Times New Roman" w:cs="Times New Roman"/>
          <w:lang w:val="en-US"/>
        </w:rPr>
        <w:t xml:space="preserve">bowel and bladder functions, modified McCormic and AISA scores were </w:t>
      </w:r>
      <w:r w:rsidR="0049427B">
        <w:rPr>
          <w:rFonts w:ascii="Times New Roman" w:hAnsi="Times New Roman" w:cs="Times New Roman"/>
          <w:lang w:val="en-US"/>
        </w:rPr>
        <w:t xml:space="preserve">categorized </w:t>
      </w:r>
      <w:r w:rsidR="00A73923">
        <w:rPr>
          <w:rFonts w:ascii="Times New Roman" w:hAnsi="Times New Roman" w:cs="Times New Roman"/>
          <w:lang w:val="en-US"/>
        </w:rPr>
        <w:t>as unchanged</w:t>
      </w:r>
      <w:r w:rsidR="004B6015">
        <w:rPr>
          <w:rFonts w:ascii="Times New Roman" w:hAnsi="Times New Roman" w:cs="Times New Roman"/>
          <w:lang w:val="en-US"/>
        </w:rPr>
        <w:t>, worse or better</w:t>
      </w:r>
      <w:r w:rsidR="00D81A7E">
        <w:rPr>
          <w:rFonts w:ascii="Times New Roman" w:hAnsi="Times New Roman" w:cs="Times New Roman"/>
          <w:lang w:val="en-US"/>
        </w:rPr>
        <w:t>.</w:t>
      </w:r>
    </w:p>
    <w:p w14:paraId="1A34E1BA" w14:textId="403D9816" w:rsidR="00434234" w:rsidRDefault="002B109D">
      <w:pPr>
        <w:rPr>
          <w:rFonts w:ascii="Times New Roman" w:hAnsi="Times New Roman" w:cs="Times New Roman"/>
          <w:lang w:val="en-US"/>
        </w:rPr>
      </w:pPr>
      <w:r>
        <w:rPr>
          <w:rFonts w:ascii="Times New Roman" w:hAnsi="Times New Roman" w:cs="Times New Roman"/>
          <w:lang w:val="en-US"/>
        </w:rPr>
        <w:t xml:space="preserve">Odds ratios were calculated between </w:t>
      </w:r>
      <w:r w:rsidR="00593D97">
        <w:rPr>
          <w:rFonts w:ascii="Times New Roman" w:hAnsi="Times New Roman" w:cs="Times New Roman"/>
          <w:lang w:val="en-US"/>
        </w:rPr>
        <w:t xml:space="preserve">intraoperative changes in monitored neurophysiological parameters and changes in </w:t>
      </w:r>
      <w:r w:rsidR="001C4748">
        <w:rPr>
          <w:rFonts w:ascii="Times New Roman" w:hAnsi="Times New Roman" w:cs="Times New Roman"/>
          <w:lang w:val="en-US"/>
        </w:rPr>
        <w:t>3 month and long term follow up for motor and sensory deficiency, pain, bowel and bladder function as well as modified McCormic and AISA scores.</w:t>
      </w:r>
    </w:p>
    <w:p w14:paraId="60F88E10" w14:textId="77777777" w:rsidR="00766DFC" w:rsidRDefault="00766DFC">
      <w:pPr>
        <w:rPr>
          <w:rFonts w:ascii="Times New Roman" w:hAnsi="Times New Roman" w:cs="Times New Roman"/>
          <w:lang w:val="en-US"/>
        </w:rPr>
      </w:pPr>
    </w:p>
    <w:p w14:paraId="4ADEA421" w14:textId="77777777" w:rsidR="00766DFC" w:rsidRPr="00A45910" w:rsidRDefault="00766DFC">
      <w:pPr>
        <w:rPr>
          <w:rFonts w:ascii="Times New Roman" w:hAnsi="Times New Roman" w:cs="Times New Roman"/>
          <w:lang w:val="en-US"/>
        </w:rPr>
      </w:pPr>
    </w:p>
    <w:p w14:paraId="75921D46" w14:textId="7A543440" w:rsidR="00B64540" w:rsidRPr="00A45910" w:rsidRDefault="00602308">
      <w:pPr>
        <w:rPr>
          <w:rFonts w:ascii="Times New Roman" w:hAnsi="Times New Roman" w:cs="Times New Roman"/>
          <w:b/>
          <w:bCs/>
          <w:lang w:val="en-US"/>
        </w:rPr>
      </w:pPr>
      <w:r w:rsidRPr="00A45910">
        <w:rPr>
          <w:rFonts w:ascii="Times New Roman" w:hAnsi="Times New Roman" w:cs="Times New Roman"/>
          <w:b/>
          <w:bCs/>
          <w:lang w:val="en-US"/>
        </w:rPr>
        <w:t>Ethical considerations</w:t>
      </w:r>
    </w:p>
    <w:p w14:paraId="5E60FB5A" w14:textId="67904E51" w:rsidR="002D54B2" w:rsidRPr="00A45910" w:rsidRDefault="002D54B2">
      <w:pPr>
        <w:rPr>
          <w:rFonts w:ascii="Times New Roman" w:hAnsi="Times New Roman" w:cs="Times New Roman"/>
          <w:lang w:val="en-US"/>
        </w:rPr>
      </w:pPr>
      <w:r w:rsidRPr="00A45910">
        <w:rPr>
          <w:rFonts w:ascii="Times New Roman" w:eastAsia="Times New Roman" w:hAnsi="Times New Roman" w:cs="Times New Roman"/>
          <w:color w:val="000000" w:themeColor="text1"/>
          <w:lang w:val="en-US"/>
        </w:rPr>
        <w:t>The study was approved by the national ethical authority:</w:t>
      </w:r>
      <w:r w:rsidRPr="00A45910">
        <w:rPr>
          <w:rFonts w:ascii="Times New Roman" w:hAnsi="Times New Roman" w:cs="Times New Roman"/>
          <w:lang w:val="en-GB"/>
        </w:rPr>
        <w:t xml:space="preserve"> 2016/1708-31</w:t>
      </w:r>
    </w:p>
    <w:p w14:paraId="4CF37D45" w14:textId="01FF887A" w:rsidR="00602308" w:rsidRPr="00A45910" w:rsidRDefault="002D54B2">
      <w:pPr>
        <w:rPr>
          <w:rFonts w:ascii="Times New Roman" w:hAnsi="Times New Roman" w:cs="Times New Roman"/>
          <w:lang w:val="en-US"/>
        </w:rPr>
      </w:pPr>
      <w:r w:rsidRPr="00A45910">
        <w:rPr>
          <w:rFonts w:ascii="Times New Roman" w:hAnsi="Times New Roman" w:cs="Times New Roman"/>
          <w:lang w:val="en-GB"/>
        </w:rPr>
        <w:t>Since this is a retrospective study, all data used in this study is already in the journal system of the hospital. No informed consent was needed when using this data retrospectively.</w:t>
      </w:r>
    </w:p>
    <w:p w14:paraId="69055635" w14:textId="77777777" w:rsidR="005A159F" w:rsidRDefault="005A159F">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05ACDC9" w14:textId="18B4BEB8" w:rsidR="009257B9" w:rsidRPr="00A45910" w:rsidRDefault="009257B9">
      <w:pPr>
        <w:rPr>
          <w:rFonts w:ascii="Times New Roman" w:hAnsi="Times New Roman" w:cs="Times New Roman"/>
          <w:b/>
          <w:bCs/>
          <w:sz w:val="24"/>
          <w:szCs w:val="24"/>
          <w:lang w:val="en-US"/>
        </w:rPr>
      </w:pPr>
      <w:commentRangeStart w:id="37"/>
      <w:commentRangeStart w:id="38"/>
      <w:commentRangeStart w:id="39"/>
      <w:r w:rsidRPr="00A45910">
        <w:rPr>
          <w:rFonts w:ascii="Times New Roman" w:hAnsi="Times New Roman" w:cs="Times New Roman"/>
          <w:b/>
          <w:bCs/>
          <w:sz w:val="24"/>
          <w:szCs w:val="24"/>
          <w:lang w:val="en-US"/>
        </w:rPr>
        <w:lastRenderedPageBreak/>
        <w:t>Results</w:t>
      </w:r>
    </w:p>
    <w:p w14:paraId="0C443A76" w14:textId="34A2E24F" w:rsidR="00C45283" w:rsidRDefault="00C45283">
      <w:pPr>
        <w:rPr>
          <w:rFonts w:ascii="Times New Roman" w:hAnsi="Times New Roman" w:cs="Times New Roman"/>
          <w:lang w:val="en-US"/>
        </w:rPr>
      </w:pPr>
      <w:r w:rsidRPr="00A45910">
        <w:rPr>
          <w:rFonts w:ascii="Times New Roman" w:hAnsi="Times New Roman" w:cs="Times New Roman"/>
          <w:lang w:val="en-US"/>
        </w:rPr>
        <w:t>A total of 71</w:t>
      </w:r>
      <w:r w:rsidR="006906D8">
        <w:rPr>
          <w:rFonts w:ascii="Times New Roman" w:hAnsi="Times New Roman" w:cs="Times New Roman"/>
          <w:lang w:val="en-US"/>
        </w:rPr>
        <w:t xml:space="preserve"> (70)</w:t>
      </w:r>
      <w:r w:rsidRPr="00A45910">
        <w:rPr>
          <w:rFonts w:ascii="Times New Roman" w:hAnsi="Times New Roman" w:cs="Times New Roman"/>
          <w:lang w:val="en-US"/>
        </w:rPr>
        <w:t xml:space="preserve"> patients were included in the study</w:t>
      </w:r>
      <w:r w:rsidR="0092054B">
        <w:rPr>
          <w:rFonts w:ascii="Times New Roman" w:hAnsi="Times New Roman" w:cs="Times New Roman"/>
          <w:lang w:val="en-US"/>
        </w:rPr>
        <w:t>.</w:t>
      </w:r>
      <w:r w:rsidR="00AF7B61">
        <w:rPr>
          <w:rFonts w:ascii="Times New Roman" w:hAnsi="Times New Roman" w:cs="Times New Roman"/>
          <w:lang w:val="en-US"/>
        </w:rPr>
        <w:t xml:space="preserve"> </w:t>
      </w:r>
    </w:p>
    <w:p w14:paraId="478C562D" w14:textId="77777777" w:rsidR="00BE1ADE" w:rsidRDefault="00BE1ADE">
      <w:pPr>
        <w:rPr>
          <w:rFonts w:ascii="Times New Roman" w:hAnsi="Times New Roman" w:cs="Times New Roman"/>
          <w:lang w:val="en-US"/>
        </w:rPr>
      </w:pPr>
    </w:p>
    <w:p w14:paraId="4DBD321B" w14:textId="1E2D433D" w:rsidR="00BE1ADE" w:rsidRDefault="00F41AE5">
      <w:pPr>
        <w:rPr>
          <w:rFonts w:ascii="Times New Roman" w:hAnsi="Times New Roman" w:cs="Times New Roman"/>
          <w:lang w:val="en-US"/>
        </w:rPr>
      </w:pPr>
      <w:r>
        <w:rPr>
          <w:rFonts w:ascii="Times New Roman" w:hAnsi="Times New Roman" w:cs="Times New Roman"/>
          <w:lang w:val="en-US"/>
        </w:rPr>
        <w:t>(</w:t>
      </w:r>
      <w:r w:rsidR="00BE1ADE">
        <w:rPr>
          <w:rFonts w:ascii="Times New Roman" w:hAnsi="Times New Roman" w:cs="Times New Roman"/>
          <w:lang w:val="en-US"/>
        </w:rPr>
        <w:t>Tabl</w:t>
      </w:r>
      <w:r>
        <w:rPr>
          <w:rFonts w:ascii="Times New Roman" w:hAnsi="Times New Roman" w:cs="Times New Roman"/>
          <w:lang w:val="en-US"/>
        </w:rPr>
        <w:t>e</w:t>
      </w:r>
      <w:r w:rsidR="00BE1ADE">
        <w:rPr>
          <w:rFonts w:ascii="Times New Roman" w:hAnsi="Times New Roman" w:cs="Times New Roman"/>
          <w:lang w:val="en-US"/>
        </w:rPr>
        <w:t xml:space="preserve"> 1</w:t>
      </w:r>
      <w:r>
        <w:rPr>
          <w:rFonts w:ascii="Times New Roman" w:hAnsi="Times New Roman" w:cs="Times New Roman"/>
          <w:lang w:val="en-US"/>
        </w:rPr>
        <w:t>)</w:t>
      </w:r>
    </w:p>
    <w:tbl>
      <w:tblPr>
        <w:tblW w:w="4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31"/>
        <w:gridCol w:w="283"/>
        <w:gridCol w:w="1048"/>
      </w:tblGrid>
      <w:tr w:rsidR="000659F5" w:rsidRPr="002E7BCB" w14:paraId="2972A2A4" w14:textId="77777777" w:rsidTr="005E1D80">
        <w:trPr>
          <w:trHeight w:val="300"/>
        </w:trPr>
        <w:tc>
          <w:tcPr>
            <w:tcW w:w="3539" w:type="dxa"/>
            <w:shd w:val="clear" w:color="auto" w:fill="auto"/>
            <w:hideMark/>
          </w:tcPr>
          <w:p w14:paraId="0E47112E" w14:textId="77777777" w:rsidR="000659F5" w:rsidRPr="00FD5671" w:rsidRDefault="000659F5" w:rsidP="005E1D80">
            <w:pPr>
              <w:spacing w:after="0" w:line="240" w:lineRule="auto"/>
              <w:textAlignment w:val="baseline"/>
              <w:rPr>
                <w:rFonts w:eastAsia="Times New Roman" w:cstheme="minorHAnsi"/>
                <w:lang w:eastAsia="sv-SE"/>
              </w:rPr>
            </w:pPr>
            <w:r w:rsidRPr="00FD5671">
              <w:rPr>
                <w:rFonts w:eastAsia="Times New Roman" w:cstheme="minorHAnsi"/>
                <w:lang w:eastAsia="sv-SE"/>
              </w:rPr>
              <w:t> </w:t>
            </w:r>
          </w:p>
        </w:tc>
        <w:tc>
          <w:tcPr>
            <w:tcW w:w="273" w:type="dxa"/>
            <w:shd w:val="clear" w:color="auto" w:fill="auto"/>
            <w:hideMark/>
          </w:tcPr>
          <w:p w14:paraId="576AC08B"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b/>
                <w:lang w:eastAsia="sv-SE"/>
              </w:rPr>
              <w:t>n</w:t>
            </w:r>
            <w:r w:rsidRPr="00FD5671">
              <w:rPr>
                <w:rFonts w:eastAsia="Times New Roman" w:cstheme="minorHAnsi"/>
                <w:lang w:eastAsia="sv-SE"/>
              </w:rPr>
              <w:t> </w:t>
            </w:r>
          </w:p>
        </w:tc>
        <w:tc>
          <w:tcPr>
            <w:tcW w:w="1050" w:type="dxa"/>
            <w:shd w:val="clear" w:color="auto" w:fill="auto"/>
            <w:hideMark/>
          </w:tcPr>
          <w:p w14:paraId="35697322"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b/>
                <w:lang w:eastAsia="sv-SE"/>
              </w:rPr>
              <w:t>%</w:t>
            </w:r>
            <w:r w:rsidRPr="00FD5671">
              <w:rPr>
                <w:rFonts w:eastAsia="Times New Roman" w:cstheme="minorHAnsi"/>
                <w:lang w:eastAsia="sv-SE"/>
              </w:rPr>
              <w:t> </w:t>
            </w:r>
          </w:p>
        </w:tc>
      </w:tr>
      <w:tr w:rsidR="000659F5" w:rsidRPr="002E7BCB" w14:paraId="2B02FCA3" w14:textId="77777777" w:rsidTr="005E1D80">
        <w:trPr>
          <w:trHeight w:val="300"/>
        </w:trPr>
        <w:tc>
          <w:tcPr>
            <w:tcW w:w="3539" w:type="dxa"/>
            <w:shd w:val="clear" w:color="auto" w:fill="auto"/>
            <w:hideMark/>
          </w:tcPr>
          <w:p w14:paraId="2DD62567" w14:textId="77777777" w:rsidR="000659F5" w:rsidRPr="00FD5671" w:rsidRDefault="000659F5" w:rsidP="005E1D80">
            <w:pPr>
              <w:spacing w:after="0" w:line="240" w:lineRule="auto"/>
              <w:textAlignment w:val="baseline"/>
              <w:rPr>
                <w:rFonts w:eastAsia="Times New Roman" w:cstheme="minorHAnsi"/>
                <w:lang w:eastAsia="sv-SE"/>
              </w:rPr>
            </w:pPr>
            <w:r w:rsidRPr="00FD5671">
              <w:rPr>
                <w:rFonts w:eastAsia="Times New Roman" w:cstheme="minorHAnsi"/>
                <w:b/>
                <w:lang w:eastAsia="sv-SE"/>
              </w:rPr>
              <w:t>Sex</w:t>
            </w:r>
            <w:r w:rsidRPr="00FD5671">
              <w:rPr>
                <w:rFonts w:eastAsia="Times New Roman" w:cstheme="minorHAnsi"/>
                <w:lang w:eastAsia="sv-SE"/>
              </w:rPr>
              <w:t> </w:t>
            </w:r>
          </w:p>
        </w:tc>
        <w:tc>
          <w:tcPr>
            <w:tcW w:w="273" w:type="dxa"/>
            <w:shd w:val="clear" w:color="auto" w:fill="auto"/>
            <w:hideMark/>
          </w:tcPr>
          <w:p w14:paraId="0B65A043"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p>
        </w:tc>
        <w:tc>
          <w:tcPr>
            <w:tcW w:w="1050" w:type="dxa"/>
            <w:shd w:val="clear" w:color="auto" w:fill="auto"/>
            <w:vAlign w:val="center"/>
            <w:hideMark/>
          </w:tcPr>
          <w:p w14:paraId="54C1D486"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p>
        </w:tc>
      </w:tr>
      <w:tr w:rsidR="000659F5" w:rsidRPr="002E7BCB" w14:paraId="7741632B" w14:textId="77777777" w:rsidTr="005E1D80">
        <w:trPr>
          <w:trHeight w:val="300"/>
        </w:trPr>
        <w:tc>
          <w:tcPr>
            <w:tcW w:w="3539" w:type="dxa"/>
            <w:shd w:val="clear" w:color="auto" w:fill="auto"/>
            <w:hideMark/>
          </w:tcPr>
          <w:p w14:paraId="2CA2B888" w14:textId="77777777" w:rsidR="000659F5" w:rsidRPr="00FD5671" w:rsidRDefault="000659F5" w:rsidP="005E1D80">
            <w:pPr>
              <w:spacing w:after="0" w:line="240" w:lineRule="auto"/>
              <w:textAlignment w:val="baseline"/>
              <w:rPr>
                <w:rFonts w:eastAsia="Times New Roman" w:cstheme="minorHAnsi"/>
                <w:lang w:eastAsia="sv-SE"/>
              </w:rPr>
            </w:pPr>
            <w:r w:rsidRPr="00FD5671">
              <w:rPr>
                <w:rFonts w:eastAsia="Times New Roman" w:cstheme="minorHAnsi"/>
                <w:lang w:eastAsia="sv-SE"/>
              </w:rPr>
              <w:t>Male </w:t>
            </w:r>
          </w:p>
        </w:tc>
        <w:tc>
          <w:tcPr>
            <w:tcW w:w="273" w:type="dxa"/>
            <w:shd w:val="clear" w:color="auto" w:fill="auto"/>
            <w:vAlign w:val="bottom"/>
            <w:hideMark/>
          </w:tcPr>
          <w:p w14:paraId="798DFF89"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r>
              <w:rPr>
                <w:rFonts w:eastAsia="Times New Roman" w:cstheme="minorHAnsi"/>
                <w:lang w:eastAsia="sv-SE"/>
              </w:rPr>
              <w:t>44</w:t>
            </w:r>
          </w:p>
        </w:tc>
        <w:tc>
          <w:tcPr>
            <w:tcW w:w="1050" w:type="dxa"/>
            <w:shd w:val="clear" w:color="auto" w:fill="auto"/>
            <w:vAlign w:val="bottom"/>
            <w:hideMark/>
          </w:tcPr>
          <w:p w14:paraId="57912B92"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r>
              <w:rPr>
                <w:rFonts w:eastAsia="Times New Roman" w:cstheme="minorHAnsi"/>
                <w:lang w:eastAsia="sv-SE"/>
              </w:rPr>
              <w:t>63%</w:t>
            </w:r>
          </w:p>
        </w:tc>
      </w:tr>
      <w:tr w:rsidR="000659F5" w:rsidRPr="002E7BCB" w14:paraId="1EED5BEE" w14:textId="77777777" w:rsidTr="005E1D80">
        <w:trPr>
          <w:trHeight w:val="300"/>
        </w:trPr>
        <w:tc>
          <w:tcPr>
            <w:tcW w:w="3539" w:type="dxa"/>
            <w:shd w:val="clear" w:color="auto" w:fill="auto"/>
            <w:hideMark/>
          </w:tcPr>
          <w:p w14:paraId="22864E60" w14:textId="77777777" w:rsidR="000659F5" w:rsidRPr="00FD5671" w:rsidRDefault="000659F5" w:rsidP="005E1D80">
            <w:pPr>
              <w:spacing w:after="0" w:line="240" w:lineRule="auto"/>
              <w:textAlignment w:val="baseline"/>
              <w:rPr>
                <w:rFonts w:eastAsia="Times New Roman" w:cstheme="minorHAnsi"/>
                <w:lang w:eastAsia="sv-SE"/>
              </w:rPr>
            </w:pPr>
            <w:r w:rsidRPr="00FD5671">
              <w:rPr>
                <w:rFonts w:eastAsia="Times New Roman" w:cstheme="minorHAnsi"/>
                <w:lang w:eastAsia="sv-SE"/>
              </w:rPr>
              <w:t>Female</w:t>
            </w:r>
          </w:p>
        </w:tc>
        <w:tc>
          <w:tcPr>
            <w:tcW w:w="273" w:type="dxa"/>
            <w:shd w:val="clear" w:color="auto" w:fill="auto"/>
            <w:vAlign w:val="bottom"/>
            <w:hideMark/>
          </w:tcPr>
          <w:p w14:paraId="15798621"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r>
              <w:rPr>
                <w:rFonts w:eastAsia="Times New Roman" w:cstheme="minorHAnsi"/>
                <w:lang w:eastAsia="sv-SE"/>
              </w:rPr>
              <w:t>26</w:t>
            </w:r>
          </w:p>
        </w:tc>
        <w:tc>
          <w:tcPr>
            <w:tcW w:w="1050" w:type="dxa"/>
            <w:shd w:val="clear" w:color="auto" w:fill="auto"/>
            <w:vAlign w:val="bottom"/>
            <w:hideMark/>
          </w:tcPr>
          <w:p w14:paraId="721B5DE0"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r>
              <w:rPr>
                <w:rFonts w:eastAsia="Times New Roman" w:cstheme="minorHAnsi"/>
                <w:lang w:eastAsia="sv-SE"/>
              </w:rPr>
              <w:t>37%</w:t>
            </w:r>
          </w:p>
        </w:tc>
      </w:tr>
      <w:tr w:rsidR="000659F5" w:rsidRPr="002E7BCB" w14:paraId="56A8425F" w14:textId="77777777" w:rsidTr="005E1D80">
        <w:trPr>
          <w:trHeight w:val="300"/>
        </w:trPr>
        <w:tc>
          <w:tcPr>
            <w:tcW w:w="3539" w:type="dxa"/>
            <w:shd w:val="clear" w:color="auto" w:fill="auto"/>
            <w:hideMark/>
          </w:tcPr>
          <w:p w14:paraId="12EC6F30" w14:textId="77777777" w:rsidR="000659F5" w:rsidRPr="00FD5671" w:rsidRDefault="000659F5" w:rsidP="005E1D80">
            <w:pPr>
              <w:spacing w:after="0" w:line="240" w:lineRule="auto"/>
              <w:textAlignment w:val="baseline"/>
              <w:rPr>
                <w:rFonts w:eastAsia="Times New Roman" w:cstheme="minorHAnsi"/>
                <w:lang w:eastAsia="sv-SE"/>
              </w:rPr>
            </w:pPr>
            <w:r w:rsidRPr="00FD5671">
              <w:rPr>
                <w:rFonts w:eastAsia="Times New Roman" w:cstheme="minorHAnsi"/>
                <w:lang w:eastAsia="sv-SE"/>
              </w:rPr>
              <w:t> </w:t>
            </w:r>
          </w:p>
        </w:tc>
        <w:tc>
          <w:tcPr>
            <w:tcW w:w="273" w:type="dxa"/>
            <w:shd w:val="clear" w:color="auto" w:fill="auto"/>
            <w:vAlign w:val="bottom"/>
            <w:hideMark/>
          </w:tcPr>
          <w:p w14:paraId="137240FC"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p>
        </w:tc>
        <w:tc>
          <w:tcPr>
            <w:tcW w:w="1050" w:type="dxa"/>
            <w:shd w:val="clear" w:color="auto" w:fill="auto"/>
            <w:vAlign w:val="bottom"/>
            <w:hideMark/>
          </w:tcPr>
          <w:p w14:paraId="2133AE09"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p>
        </w:tc>
      </w:tr>
      <w:tr w:rsidR="000659F5" w:rsidRPr="002E7BCB" w14:paraId="10C970DD" w14:textId="77777777" w:rsidTr="005E1D80">
        <w:trPr>
          <w:trHeight w:val="300"/>
        </w:trPr>
        <w:tc>
          <w:tcPr>
            <w:tcW w:w="3539" w:type="dxa"/>
            <w:shd w:val="clear" w:color="auto" w:fill="auto"/>
            <w:hideMark/>
          </w:tcPr>
          <w:p w14:paraId="10070BB5" w14:textId="77777777" w:rsidR="000659F5" w:rsidRPr="00FD5671" w:rsidRDefault="000659F5" w:rsidP="005E1D80">
            <w:pPr>
              <w:spacing w:after="0" w:line="240" w:lineRule="auto"/>
              <w:textAlignment w:val="baseline"/>
              <w:rPr>
                <w:rFonts w:eastAsia="Times New Roman" w:cstheme="minorHAnsi"/>
                <w:lang w:eastAsia="sv-SE"/>
              </w:rPr>
            </w:pPr>
            <w:r w:rsidRPr="00FD5671">
              <w:rPr>
                <w:rFonts w:eastAsia="Times New Roman" w:cstheme="minorHAnsi"/>
                <w:b/>
                <w:lang w:eastAsia="sv-SE"/>
              </w:rPr>
              <w:t>Age</w:t>
            </w:r>
            <w:r>
              <w:rPr>
                <w:rFonts w:eastAsia="Times New Roman" w:cstheme="minorHAnsi"/>
                <w:b/>
                <w:lang w:eastAsia="sv-SE"/>
              </w:rPr>
              <w:t>, median</w:t>
            </w:r>
            <w:r w:rsidRPr="00FD5671">
              <w:rPr>
                <w:rFonts w:eastAsia="Times New Roman" w:cstheme="minorHAnsi"/>
                <w:lang w:eastAsia="sv-SE"/>
              </w:rPr>
              <w:t> </w:t>
            </w:r>
            <w:r w:rsidRPr="00F20D47">
              <w:rPr>
                <w:rFonts w:eastAsia="Times New Roman" w:cstheme="minorHAnsi"/>
              </w:rPr>
              <w:t>43</w:t>
            </w:r>
            <w:r w:rsidRPr="00DD4CD3">
              <w:rPr>
                <w:rFonts w:eastAsia="Times New Roman" w:cstheme="minorHAnsi"/>
                <w:color w:val="FF0000"/>
              </w:rPr>
              <w:t xml:space="preserve"> </w:t>
            </w:r>
            <w:r w:rsidRPr="00F67F32">
              <w:rPr>
                <w:rFonts w:eastAsia="Times New Roman" w:cstheme="minorHAnsi"/>
              </w:rPr>
              <w:t>(19-74)</w:t>
            </w:r>
          </w:p>
        </w:tc>
        <w:tc>
          <w:tcPr>
            <w:tcW w:w="273" w:type="dxa"/>
            <w:shd w:val="clear" w:color="auto" w:fill="auto"/>
            <w:vAlign w:val="bottom"/>
            <w:hideMark/>
          </w:tcPr>
          <w:p w14:paraId="7958E662"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p>
        </w:tc>
        <w:tc>
          <w:tcPr>
            <w:tcW w:w="1050" w:type="dxa"/>
            <w:shd w:val="clear" w:color="auto" w:fill="auto"/>
            <w:vAlign w:val="bottom"/>
            <w:hideMark/>
          </w:tcPr>
          <w:p w14:paraId="628B3051" w14:textId="77777777" w:rsidR="000659F5" w:rsidRPr="00FD5671" w:rsidRDefault="000659F5" w:rsidP="005E1D80">
            <w:pPr>
              <w:spacing w:after="0" w:line="240" w:lineRule="auto"/>
              <w:jc w:val="center"/>
              <w:textAlignment w:val="baseline"/>
              <w:rPr>
                <w:rFonts w:eastAsia="Times New Roman" w:cstheme="minorHAnsi"/>
                <w:lang w:eastAsia="sv-SE"/>
              </w:rPr>
            </w:pPr>
            <w:r w:rsidRPr="00FD5671">
              <w:rPr>
                <w:rFonts w:eastAsia="Times New Roman" w:cstheme="minorHAnsi"/>
                <w:lang w:eastAsia="sv-SE"/>
              </w:rPr>
              <w:t> </w:t>
            </w:r>
          </w:p>
        </w:tc>
      </w:tr>
      <w:tr w:rsidR="000659F5" w:rsidRPr="002E7BCB" w14:paraId="486540ED" w14:textId="77777777" w:rsidTr="005E1D80">
        <w:trPr>
          <w:trHeight w:val="300"/>
        </w:trPr>
        <w:tc>
          <w:tcPr>
            <w:tcW w:w="3539" w:type="dxa"/>
            <w:shd w:val="clear" w:color="auto" w:fill="auto"/>
          </w:tcPr>
          <w:p w14:paraId="1AFB952B" w14:textId="77777777" w:rsidR="000659F5" w:rsidRPr="00854B90" w:rsidRDefault="000659F5" w:rsidP="005E1D80">
            <w:pPr>
              <w:spacing w:after="0" w:line="240" w:lineRule="auto"/>
              <w:textAlignment w:val="baseline"/>
              <w:rPr>
                <w:rFonts w:eastAsia="Times New Roman" w:cstheme="minorHAnsi"/>
                <w:lang w:eastAsia="sv-SE"/>
              </w:rPr>
            </w:pPr>
            <w:r w:rsidRPr="00854B90">
              <w:rPr>
                <w:rFonts w:eastAsia="Times New Roman" w:cstheme="minorHAnsi"/>
                <w:lang w:eastAsia="sv-SE"/>
              </w:rPr>
              <w:t>19-37</w:t>
            </w:r>
          </w:p>
        </w:tc>
        <w:tc>
          <w:tcPr>
            <w:tcW w:w="273" w:type="dxa"/>
            <w:shd w:val="clear" w:color="auto" w:fill="auto"/>
            <w:vAlign w:val="bottom"/>
            <w:hideMark/>
          </w:tcPr>
          <w:p w14:paraId="40966604" w14:textId="77777777" w:rsidR="000659F5" w:rsidRPr="00854B9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27</w:t>
            </w:r>
            <w:r w:rsidRPr="00854B90">
              <w:rPr>
                <w:rFonts w:eastAsia="Times New Roman" w:cstheme="minorHAnsi"/>
                <w:lang w:eastAsia="sv-SE"/>
              </w:rPr>
              <w:t> </w:t>
            </w:r>
          </w:p>
        </w:tc>
        <w:tc>
          <w:tcPr>
            <w:tcW w:w="1050" w:type="dxa"/>
            <w:shd w:val="clear" w:color="auto" w:fill="auto"/>
            <w:vAlign w:val="bottom"/>
            <w:hideMark/>
          </w:tcPr>
          <w:p w14:paraId="64D487A9" w14:textId="77777777" w:rsidR="000659F5" w:rsidRPr="00854B9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38%</w:t>
            </w:r>
          </w:p>
        </w:tc>
      </w:tr>
      <w:tr w:rsidR="000659F5" w:rsidRPr="002E7BCB" w14:paraId="3AFBD25C" w14:textId="77777777" w:rsidTr="005E1D80">
        <w:trPr>
          <w:trHeight w:val="300"/>
        </w:trPr>
        <w:tc>
          <w:tcPr>
            <w:tcW w:w="3539" w:type="dxa"/>
            <w:shd w:val="clear" w:color="auto" w:fill="auto"/>
          </w:tcPr>
          <w:p w14:paraId="6F789877" w14:textId="77777777" w:rsidR="000659F5" w:rsidRPr="00854B90" w:rsidRDefault="000659F5" w:rsidP="005E1D80">
            <w:pPr>
              <w:spacing w:after="0" w:line="240" w:lineRule="auto"/>
              <w:textAlignment w:val="baseline"/>
              <w:rPr>
                <w:rFonts w:eastAsia="Times New Roman" w:cstheme="minorHAnsi"/>
                <w:lang w:eastAsia="sv-SE"/>
              </w:rPr>
            </w:pPr>
            <w:r w:rsidRPr="00854B90">
              <w:rPr>
                <w:rFonts w:eastAsia="Times New Roman" w:cstheme="minorHAnsi"/>
                <w:lang w:eastAsia="sv-SE"/>
              </w:rPr>
              <w:t>38-55</w:t>
            </w:r>
          </w:p>
        </w:tc>
        <w:tc>
          <w:tcPr>
            <w:tcW w:w="273" w:type="dxa"/>
            <w:shd w:val="clear" w:color="auto" w:fill="auto"/>
            <w:vAlign w:val="bottom"/>
            <w:hideMark/>
          </w:tcPr>
          <w:p w14:paraId="007DFB4E" w14:textId="77777777" w:rsidR="000659F5" w:rsidRPr="00854B9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25</w:t>
            </w:r>
            <w:r w:rsidRPr="00854B90">
              <w:rPr>
                <w:rFonts w:eastAsia="Times New Roman" w:cstheme="minorHAnsi"/>
                <w:lang w:eastAsia="sv-SE"/>
              </w:rPr>
              <w:t> </w:t>
            </w:r>
          </w:p>
        </w:tc>
        <w:tc>
          <w:tcPr>
            <w:tcW w:w="1050" w:type="dxa"/>
            <w:shd w:val="clear" w:color="auto" w:fill="auto"/>
            <w:vAlign w:val="bottom"/>
            <w:hideMark/>
          </w:tcPr>
          <w:p w14:paraId="7C1E8C5D" w14:textId="77777777" w:rsidR="000659F5" w:rsidRPr="00854B9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36%</w:t>
            </w:r>
          </w:p>
        </w:tc>
      </w:tr>
      <w:tr w:rsidR="000659F5" w:rsidRPr="002E7BCB" w14:paraId="7C6864D6" w14:textId="77777777" w:rsidTr="005E1D80">
        <w:trPr>
          <w:trHeight w:val="300"/>
        </w:trPr>
        <w:tc>
          <w:tcPr>
            <w:tcW w:w="3539" w:type="dxa"/>
            <w:shd w:val="clear" w:color="auto" w:fill="auto"/>
          </w:tcPr>
          <w:p w14:paraId="69C1DB20" w14:textId="77777777" w:rsidR="000659F5" w:rsidRPr="00854B90" w:rsidRDefault="000659F5" w:rsidP="005E1D80">
            <w:pPr>
              <w:spacing w:after="0" w:line="240" w:lineRule="auto"/>
              <w:textAlignment w:val="baseline"/>
              <w:rPr>
                <w:rFonts w:eastAsia="Times New Roman" w:cstheme="minorHAnsi"/>
                <w:lang w:eastAsia="sv-SE"/>
              </w:rPr>
            </w:pPr>
            <w:r w:rsidRPr="00854B90">
              <w:rPr>
                <w:rFonts w:eastAsia="Times New Roman" w:cstheme="minorHAnsi"/>
                <w:lang w:eastAsia="sv-SE"/>
              </w:rPr>
              <w:t>56-74</w:t>
            </w:r>
          </w:p>
        </w:tc>
        <w:tc>
          <w:tcPr>
            <w:tcW w:w="273" w:type="dxa"/>
            <w:shd w:val="clear" w:color="auto" w:fill="auto"/>
            <w:vAlign w:val="bottom"/>
            <w:hideMark/>
          </w:tcPr>
          <w:p w14:paraId="4D00544F" w14:textId="77777777" w:rsidR="000659F5" w:rsidRPr="00854B9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18</w:t>
            </w:r>
            <w:r w:rsidRPr="00854B90">
              <w:rPr>
                <w:rFonts w:eastAsia="Times New Roman" w:cstheme="minorHAnsi"/>
                <w:lang w:eastAsia="sv-SE"/>
              </w:rPr>
              <w:t> </w:t>
            </w:r>
          </w:p>
        </w:tc>
        <w:tc>
          <w:tcPr>
            <w:tcW w:w="1050" w:type="dxa"/>
            <w:shd w:val="clear" w:color="auto" w:fill="auto"/>
            <w:vAlign w:val="bottom"/>
            <w:hideMark/>
          </w:tcPr>
          <w:p w14:paraId="20AF33F1" w14:textId="77777777" w:rsidR="000659F5" w:rsidRPr="00854B9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26%</w:t>
            </w:r>
          </w:p>
        </w:tc>
      </w:tr>
      <w:tr w:rsidR="000659F5" w:rsidRPr="002E7BCB" w14:paraId="35054367" w14:textId="77777777" w:rsidTr="005E1D80">
        <w:trPr>
          <w:trHeight w:val="300"/>
        </w:trPr>
        <w:tc>
          <w:tcPr>
            <w:tcW w:w="3539" w:type="dxa"/>
            <w:shd w:val="clear" w:color="auto" w:fill="auto"/>
            <w:hideMark/>
          </w:tcPr>
          <w:p w14:paraId="4BF1601A" w14:textId="77777777" w:rsidR="000659F5" w:rsidRPr="00DD4CD3" w:rsidRDefault="000659F5" w:rsidP="005E1D80">
            <w:pPr>
              <w:spacing w:after="0" w:line="240" w:lineRule="auto"/>
              <w:textAlignment w:val="baseline"/>
              <w:rPr>
                <w:rFonts w:eastAsia="Times New Roman" w:cstheme="minorHAnsi"/>
                <w:color w:val="FF0000"/>
                <w:lang w:eastAsia="sv-SE"/>
              </w:rPr>
            </w:pPr>
            <w:r w:rsidRPr="00DD4CD3">
              <w:rPr>
                <w:rFonts w:eastAsia="Times New Roman" w:cstheme="minorHAnsi"/>
                <w:color w:val="FF0000"/>
                <w:lang w:eastAsia="sv-SE"/>
              </w:rPr>
              <w:t> </w:t>
            </w:r>
          </w:p>
        </w:tc>
        <w:tc>
          <w:tcPr>
            <w:tcW w:w="273" w:type="dxa"/>
            <w:shd w:val="clear" w:color="auto" w:fill="auto"/>
            <w:vAlign w:val="bottom"/>
            <w:hideMark/>
          </w:tcPr>
          <w:p w14:paraId="060090C1" w14:textId="77777777" w:rsidR="000659F5" w:rsidRPr="00854B90" w:rsidRDefault="000659F5" w:rsidP="005E1D80">
            <w:pPr>
              <w:spacing w:after="0" w:line="240" w:lineRule="auto"/>
              <w:jc w:val="center"/>
              <w:textAlignment w:val="baseline"/>
              <w:rPr>
                <w:rFonts w:eastAsia="Times New Roman" w:cstheme="minorHAnsi"/>
                <w:lang w:eastAsia="sv-SE"/>
              </w:rPr>
            </w:pPr>
            <w:r w:rsidRPr="00854B90">
              <w:rPr>
                <w:rFonts w:eastAsia="Times New Roman" w:cstheme="minorHAnsi"/>
                <w:lang w:eastAsia="sv-SE"/>
              </w:rPr>
              <w:t> </w:t>
            </w:r>
          </w:p>
        </w:tc>
        <w:tc>
          <w:tcPr>
            <w:tcW w:w="1050" w:type="dxa"/>
            <w:shd w:val="clear" w:color="auto" w:fill="auto"/>
            <w:vAlign w:val="bottom"/>
            <w:hideMark/>
          </w:tcPr>
          <w:p w14:paraId="5EBDDE47" w14:textId="77777777" w:rsidR="000659F5" w:rsidRPr="00854B90" w:rsidRDefault="000659F5" w:rsidP="005E1D80">
            <w:pPr>
              <w:spacing w:after="0" w:line="240" w:lineRule="auto"/>
              <w:jc w:val="center"/>
              <w:textAlignment w:val="baseline"/>
              <w:rPr>
                <w:rFonts w:eastAsia="Times New Roman" w:cstheme="minorHAnsi"/>
                <w:lang w:eastAsia="sv-SE"/>
              </w:rPr>
            </w:pPr>
            <w:r w:rsidRPr="00854B90">
              <w:rPr>
                <w:rFonts w:eastAsia="Times New Roman" w:cstheme="minorHAnsi"/>
                <w:lang w:eastAsia="sv-SE"/>
              </w:rPr>
              <w:t> </w:t>
            </w:r>
          </w:p>
        </w:tc>
      </w:tr>
      <w:tr w:rsidR="000659F5" w:rsidRPr="002E7BCB" w14:paraId="6A814868" w14:textId="77777777" w:rsidTr="005E1D80">
        <w:trPr>
          <w:trHeight w:val="300"/>
        </w:trPr>
        <w:tc>
          <w:tcPr>
            <w:tcW w:w="3539" w:type="dxa"/>
            <w:shd w:val="clear" w:color="auto" w:fill="auto"/>
            <w:hideMark/>
          </w:tcPr>
          <w:p w14:paraId="25F798B1" w14:textId="77777777" w:rsidR="000659F5" w:rsidRPr="00DD4CD3" w:rsidRDefault="000659F5" w:rsidP="005E1D80">
            <w:pPr>
              <w:spacing w:after="0" w:line="240" w:lineRule="auto"/>
              <w:textAlignment w:val="baseline"/>
              <w:rPr>
                <w:rFonts w:eastAsia="Times New Roman" w:cstheme="minorHAnsi"/>
                <w:color w:val="FF0000"/>
                <w:lang w:eastAsia="sv-SE"/>
              </w:rPr>
            </w:pPr>
            <w:r w:rsidRPr="00DD4CD3">
              <w:rPr>
                <w:rFonts w:eastAsia="Times New Roman" w:cstheme="minorHAnsi"/>
                <w:b/>
                <w:lang w:eastAsia="sv-SE"/>
              </w:rPr>
              <w:t>Confirmed diagnosis</w:t>
            </w:r>
            <w:r w:rsidRPr="00DD4CD3">
              <w:rPr>
                <w:rFonts w:eastAsia="Times New Roman" w:cstheme="minorHAnsi"/>
                <w:lang w:eastAsia="sv-SE"/>
              </w:rPr>
              <w:t> </w:t>
            </w:r>
          </w:p>
        </w:tc>
        <w:tc>
          <w:tcPr>
            <w:tcW w:w="273" w:type="dxa"/>
            <w:shd w:val="clear" w:color="auto" w:fill="auto"/>
            <w:vAlign w:val="bottom"/>
            <w:hideMark/>
          </w:tcPr>
          <w:p w14:paraId="26A982B6" w14:textId="77777777" w:rsidR="000659F5" w:rsidRPr="00DD4CD3" w:rsidRDefault="000659F5" w:rsidP="005E1D80">
            <w:pPr>
              <w:spacing w:after="0" w:line="240" w:lineRule="auto"/>
              <w:jc w:val="center"/>
              <w:textAlignment w:val="baseline"/>
              <w:rPr>
                <w:rFonts w:eastAsia="Times New Roman" w:cstheme="minorHAnsi"/>
                <w:color w:val="FF0000"/>
                <w:lang w:eastAsia="sv-SE"/>
              </w:rPr>
            </w:pPr>
            <w:r w:rsidRPr="00DD4CD3">
              <w:rPr>
                <w:rFonts w:eastAsia="Times New Roman" w:cstheme="minorHAnsi"/>
                <w:color w:val="FF0000"/>
                <w:lang w:eastAsia="sv-SE"/>
              </w:rPr>
              <w:t> </w:t>
            </w:r>
          </w:p>
        </w:tc>
        <w:tc>
          <w:tcPr>
            <w:tcW w:w="1050" w:type="dxa"/>
            <w:shd w:val="clear" w:color="auto" w:fill="auto"/>
            <w:vAlign w:val="bottom"/>
            <w:hideMark/>
          </w:tcPr>
          <w:p w14:paraId="500853BD" w14:textId="77777777" w:rsidR="000659F5" w:rsidRPr="00DD4CD3" w:rsidRDefault="000659F5" w:rsidP="005E1D80">
            <w:pPr>
              <w:spacing w:after="0" w:line="240" w:lineRule="auto"/>
              <w:jc w:val="center"/>
              <w:textAlignment w:val="baseline"/>
              <w:rPr>
                <w:rFonts w:eastAsia="Times New Roman" w:cstheme="minorHAnsi"/>
                <w:color w:val="FF0000"/>
                <w:lang w:eastAsia="sv-SE"/>
              </w:rPr>
            </w:pPr>
            <w:r w:rsidRPr="00DD4CD3">
              <w:rPr>
                <w:rFonts w:eastAsia="Times New Roman" w:cstheme="minorHAnsi"/>
                <w:color w:val="FF0000"/>
                <w:lang w:eastAsia="sv-SE"/>
              </w:rPr>
              <w:t> </w:t>
            </w:r>
          </w:p>
        </w:tc>
      </w:tr>
      <w:tr w:rsidR="000659F5" w:rsidRPr="002E7BCB" w14:paraId="77885787" w14:textId="77777777" w:rsidTr="005E1D80">
        <w:trPr>
          <w:trHeight w:val="300"/>
        </w:trPr>
        <w:tc>
          <w:tcPr>
            <w:tcW w:w="3539" w:type="dxa"/>
            <w:shd w:val="clear" w:color="auto" w:fill="auto"/>
            <w:hideMark/>
          </w:tcPr>
          <w:p w14:paraId="7CC3BA4F" w14:textId="77777777" w:rsidR="000659F5" w:rsidRPr="00DD4CD3" w:rsidRDefault="000659F5" w:rsidP="005E1D80">
            <w:pPr>
              <w:spacing w:after="0" w:line="240" w:lineRule="auto"/>
              <w:textAlignment w:val="baseline"/>
              <w:rPr>
                <w:rFonts w:eastAsia="Times New Roman" w:cstheme="minorHAnsi"/>
                <w:color w:val="FF0000"/>
                <w:lang w:eastAsia="sv-SE"/>
              </w:rPr>
            </w:pPr>
            <w:r w:rsidRPr="00DD4CD3">
              <w:rPr>
                <w:rFonts w:eastAsia="Times New Roman" w:cstheme="minorHAnsi"/>
                <w:lang w:eastAsia="sv-SE"/>
              </w:rPr>
              <w:t>Ependymom</w:t>
            </w:r>
            <w:r>
              <w:rPr>
                <w:rFonts w:eastAsia="Times New Roman" w:cstheme="minorHAnsi"/>
                <w:lang w:eastAsia="sv-SE"/>
              </w:rPr>
              <w:t>a</w:t>
            </w:r>
          </w:p>
        </w:tc>
        <w:tc>
          <w:tcPr>
            <w:tcW w:w="273" w:type="dxa"/>
            <w:shd w:val="clear" w:color="auto" w:fill="auto"/>
            <w:vAlign w:val="bottom"/>
            <w:hideMark/>
          </w:tcPr>
          <w:p w14:paraId="7BCF648D" w14:textId="77777777" w:rsidR="000659F5" w:rsidRPr="00C35620" w:rsidRDefault="000659F5" w:rsidP="005E1D80">
            <w:pPr>
              <w:spacing w:after="0" w:line="240" w:lineRule="auto"/>
              <w:jc w:val="center"/>
              <w:textAlignment w:val="baseline"/>
              <w:rPr>
                <w:rFonts w:eastAsia="Times New Roman" w:cstheme="minorHAnsi"/>
                <w:lang w:eastAsia="sv-SE"/>
              </w:rPr>
            </w:pPr>
            <w:r w:rsidRPr="00C35620">
              <w:rPr>
                <w:rFonts w:eastAsia="Times New Roman" w:cstheme="minorHAnsi"/>
                <w:lang w:eastAsia="sv-SE"/>
              </w:rPr>
              <w:t>26</w:t>
            </w:r>
          </w:p>
        </w:tc>
        <w:tc>
          <w:tcPr>
            <w:tcW w:w="1050" w:type="dxa"/>
            <w:shd w:val="clear" w:color="auto" w:fill="auto"/>
            <w:vAlign w:val="bottom"/>
            <w:hideMark/>
          </w:tcPr>
          <w:p w14:paraId="5E517F2A"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37</w:t>
            </w:r>
            <w:r w:rsidRPr="00C35620">
              <w:rPr>
                <w:rFonts w:eastAsia="Times New Roman" w:cstheme="minorHAnsi"/>
                <w:lang w:eastAsia="sv-SE"/>
              </w:rPr>
              <w:t>% </w:t>
            </w:r>
          </w:p>
        </w:tc>
      </w:tr>
      <w:tr w:rsidR="000659F5" w:rsidRPr="002E7BCB" w14:paraId="48A6881F" w14:textId="77777777" w:rsidTr="005E1D80">
        <w:trPr>
          <w:trHeight w:val="300"/>
        </w:trPr>
        <w:tc>
          <w:tcPr>
            <w:tcW w:w="3539" w:type="dxa"/>
            <w:shd w:val="clear" w:color="auto" w:fill="auto"/>
          </w:tcPr>
          <w:p w14:paraId="4492DE1D" w14:textId="77777777" w:rsidR="000659F5" w:rsidRPr="00DD4CD3"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Ependymoma (myxopapillary)</w:t>
            </w:r>
          </w:p>
        </w:tc>
        <w:tc>
          <w:tcPr>
            <w:tcW w:w="273" w:type="dxa"/>
            <w:shd w:val="clear" w:color="auto" w:fill="auto"/>
            <w:vAlign w:val="bottom"/>
          </w:tcPr>
          <w:p w14:paraId="515FD2FB"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9</w:t>
            </w:r>
          </w:p>
        </w:tc>
        <w:tc>
          <w:tcPr>
            <w:tcW w:w="1050" w:type="dxa"/>
            <w:shd w:val="clear" w:color="auto" w:fill="auto"/>
            <w:vAlign w:val="bottom"/>
          </w:tcPr>
          <w:p w14:paraId="642DB5DB"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13%</w:t>
            </w:r>
          </w:p>
        </w:tc>
      </w:tr>
      <w:tr w:rsidR="000659F5" w:rsidRPr="002E7BCB" w14:paraId="4A071EA6" w14:textId="77777777" w:rsidTr="005E1D80">
        <w:trPr>
          <w:trHeight w:val="300"/>
        </w:trPr>
        <w:tc>
          <w:tcPr>
            <w:tcW w:w="3539" w:type="dxa"/>
            <w:shd w:val="clear" w:color="auto" w:fill="auto"/>
          </w:tcPr>
          <w:p w14:paraId="37C0E6E0" w14:textId="77777777" w:rsidR="000659F5"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Subependymoma</w:t>
            </w:r>
          </w:p>
        </w:tc>
        <w:tc>
          <w:tcPr>
            <w:tcW w:w="273" w:type="dxa"/>
            <w:shd w:val="clear" w:color="auto" w:fill="auto"/>
            <w:vAlign w:val="bottom"/>
          </w:tcPr>
          <w:p w14:paraId="7E660280"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2A7AF49E"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5726D082" w14:textId="77777777" w:rsidTr="005E1D80">
        <w:trPr>
          <w:trHeight w:val="300"/>
        </w:trPr>
        <w:tc>
          <w:tcPr>
            <w:tcW w:w="3539" w:type="dxa"/>
            <w:shd w:val="clear" w:color="auto" w:fill="auto"/>
            <w:hideMark/>
          </w:tcPr>
          <w:p w14:paraId="0E2FAA90" w14:textId="77777777" w:rsidR="000659F5" w:rsidRPr="00DD4CD3" w:rsidRDefault="000659F5" w:rsidP="005E1D80">
            <w:pPr>
              <w:spacing w:after="0" w:line="240" w:lineRule="auto"/>
              <w:textAlignment w:val="baseline"/>
              <w:rPr>
                <w:rFonts w:eastAsia="Times New Roman" w:cstheme="minorHAnsi"/>
                <w:color w:val="FF0000"/>
                <w:lang w:eastAsia="sv-SE"/>
              </w:rPr>
            </w:pPr>
            <w:r w:rsidRPr="00DD4CD3">
              <w:rPr>
                <w:rFonts w:eastAsia="Times New Roman" w:cstheme="minorHAnsi"/>
                <w:lang w:eastAsia="sv-SE"/>
              </w:rPr>
              <w:t>Hemangioblastoma </w:t>
            </w:r>
          </w:p>
        </w:tc>
        <w:tc>
          <w:tcPr>
            <w:tcW w:w="273" w:type="dxa"/>
            <w:shd w:val="clear" w:color="auto" w:fill="auto"/>
            <w:vAlign w:val="bottom"/>
            <w:hideMark/>
          </w:tcPr>
          <w:p w14:paraId="55AF0B23" w14:textId="77777777" w:rsidR="000659F5" w:rsidRPr="00C35620" w:rsidRDefault="000659F5" w:rsidP="005E1D80">
            <w:pPr>
              <w:spacing w:after="0" w:line="240" w:lineRule="auto"/>
              <w:jc w:val="center"/>
              <w:textAlignment w:val="baseline"/>
              <w:rPr>
                <w:rFonts w:eastAsia="Times New Roman" w:cstheme="minorHAnsi"/>
                <w:lang w:eastAsia="sv-SE"/>
              </w:rPr>
            </w:pPr>
            <w:r w:rsidRPr="00C35620">
              <w:rPr>
                <w:rFonts w:eastAsia="Times New Roman" w:cstheme="minorHAnsi"/>
                <w:lang w:eastAsia="sv-SE"/>
              </w:rPr>
              <w:t> </w:t>
            </w:r>
            <w:r>
              <w:rPr>
                <w:rFonts w:eastAsia="Times New Roman" w:cstheme="minorHAnsi"/>
                <w:lang w:eastAsia="sv-SE"/>
              </w:rPr>
              <w:t>13</w:t>
            </w:r>
          </w:p>
        </w:tc>
        <w:tc>
          <w:tcPr>
            <w:tcW w:w="1050" w:type="dxa"/>
            <w:shd w:val="clear" w:color="auto" w:fill="auto"/>
            <w:vAlign w:val="bottom"/>
            <w:hideMark/>
          </w:tcPr>
          <w:p w14:paraId="374B19BA"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18.6%</w:t>
            </w:r>
            <w:r w:rsidRPr="00C35620">
              <w:rPr>
                <w:rFonts w:eastAsia="Times New Roman" w:cstheme="minorHAnsi"/>
                <w:lang w:eastAsia="sv-SE"/>
              </w:rPr>
              <w:t> </w:t>
            </w:r>
          </w:p>
        </w:tc>
      </w:tr>
      <w:tr w:rsidR="000659F5" w:rsidRPr="002E7BCB" w14:paraId="77469FC0" w14:textId="77777777" w:rsidTr="005E1D80">
        <w:trPr>
          <w:trHeight w:val="300"/>
        </w:trPr>
        <w:tc>
          <w:tcPr>
            <w:tcW w:w="3539" w:type="dxa"/>
            <w:shd w:val="clear" w:color="auto" w:fill="auto"/>
            <w:hideMark/>
          </w:tcPr>
          <w:p w14:paraId="0719E033" w14:textId="77777777" w:rsidR="000659F5" w:rsidRPr="00DD4CD3" w:rsidRDefault="000659F5" w:rsidP="005E1D80">
            <w:pPr>
              <w:spacing w:after="0" w:line="240" w:lineRule="auto"/>
              <w:textAlignment w:val="baseline"/>
              <w:rPr>
                <w:rFonts w:eastAsia="Times New Roman" w:cstheme="minorHAnsi"/>
                <w:color w:val="FF0000"/>
                <w:lang w:eastAsia="sv-SE"/>
              </w:rPr>
            </w:pPr>
            <w:r w:rsidRPr="00DD4CD3">
              <w:rPr>
                <w:rFonts w:eastAsia="Times New Roman" w:cstheme="minorHAnsi"/>
                <w:lang w:eastAsia="sv-SE"/>
              </w:rPr>
              <w:t>Melanocytoma </w:t>
            </w:r>
          </w:p>
        </w:tc>
        <w:tc>
          <w:tcPr>
            <w:tcW w:w="273" w:type="dxa"/>
            <w:shd w:val="clear" w:color="auto" w:fill="auto"/>
            <w:vAlign w:val="bottom"/>
            <w:hideMark/>
          </w:tcPr>
          <w:p w14:paraId="06BAB742"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r w:rsidRPr="00C35620">
              <w:rPr>
                <w:rFonts w:eastAsia="Times New Roman" w:cstheme="minorHAnsi"/>
                <w:lang w:eastAsia="sv-SE"/>
              </w:rPr>
              <w:t> </w:t>
            </w:r>
          </w:p>
        </w:tc>
        <w:tc>
          <w:tcPr>
            <w:tcW w:w="1050" w:type="dxa"/>
            <w:shd w:val="clear" w:color="auto" w:fill="auto"/>
            <w:vAlign w:val="bottom"/>
            <w:hideMark/>
          </w:tcPr>
          <w:p w14:paraId="44151154"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r w:rsidRPr="00C35620">
              <w:rPr>
                <w:rFonts w:eastAsia="Times New Roman" w:cstheme="minorHAnsi"/>
                <w:lang w:eastAsia="sv-SE"/>
              </w:rPr>
              <w:t> </w:t>
            </w:r>
          </w:p>
        </w:tc>
      </w:tr>
      <w:tr w:rsidR="000659F5" w:rsidRPr="002E7BCB" w14:paraId="7BD50273" w14:textId="77777777" w:rsidTr="005E1D80">
        <w:trPr>
          <w:trHeight w:val="300"/>
        </w:trPr>
        <w:tc>
          <w:tcPr>
            <w:tcW w:w="3539" w:type="dxa"/>
            <w:shd w:val="clear" w:color="auto" w:fill="auto"/>
            <w:hideMark/>
          </w:tcPr>
          <w:p w14:paraId="6B6B7997" w14:textId="77777777" w:rsidR="000659F5" w:rsidRPr="00DD4CD3" w:rsidRDefault="000659F5" w:rsidP="005E1D80">
            <w:pPr>
              <w:spacing w:after="0" w:line="240" w:lineRule="auto"/>
              <w:textAlignment w:val="baseline"/>
              <w:rPr>
                <w:rFonts w:eastAsia="Times New Roman" w:cstheme="minorHAnsi"/>
                <w:color w:val="FF0000"/>
                <w:lang w:eastAsia="sv-SE"/>
              </w:rPr>
            </w:pPr>
            <w:r w:rsidRPr="00DD4CD3">
              <w:rPr>
                <w:rFonts w:eastAsia="Times New Roman" w:cstheme="minorHAnsi"/>
                <w:lang w:eastAsia="sv-SE"/>
              </w:rPr>
              <w:t>Cavernoma </w:t>
            </w:r>
          </w:p>
        </w:tc>
        <w:tc>
          <w:tcPr>
            <w:tcW w:w="273" w:type="dxa"/>
            <w:shd w:val="clear" w:color="auto" w:fill="auto"/>
            <w:vAlign w:val="bottom"/>
            <w:hideMark/>
          </w:tcPr>
          <w:p w14:paraId="152484FA"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6</w:t>
            </w:r>
            <w:r w:rsidRPr="00C35620">
              <w:rPr>
                <w:rFonts w:eastAsia="Times New Roman" w:cstheme="minorHAnsi"/>
                <w:lang w:eastAsia="sv-SE"/>
              </w:rPr>
              <w:t> </w:t>
            </w:r>
          </w:p>
        </w:tc>
        <w:tc>
          <w:tcPr>
            <w:tcW w:w="1050" w:type="dxa"/>
            <w:shd w:val="clear" w:color="auto" w:fill="auto"/>
            <w:vAlign w:val="bottom"/>
            <w:hideMark/>
          </w:tcPr>
          <w:p w14:paraId="350E2CAF"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9</w:t>
            </w:r>
            <w:r w:rsidRPr="00C35620">
              <w:rPr>
                <w:rFonts w:eastAsia="Times New Roman" w:cstheme="minorHAnsi"/>
                <w:lang w:eastAsia="sv-SE"/>
              </w:rPr>
              <w:t>% </w:t>
            </w:r>
          </w:p>
        </w:tc>
      </w:tr>
      <w:tr w:rsidR="000659F5" w:rsidRPr="002E7BCB" w14:paraId="784E694A" w14:textId="77777777" w:rsidTr="005E1D80">
        <w:trPr>
          <w:trHeight w:val="300"/>
        </w:trPr>
        <w:tc>
          <w:tcPr>
            <w:tcW w:w="3539" w:type="dxa"/>
            <w:shd w:val="clear" w:color="auto" w:fill="auto"/>
          </w:tcPr>
          <w:p w14:paraId="35CBDD8E" w14:textId="77777777" w:rsidR="000659F5" w:rsidRPr="00DD4CD3"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Astrocytoma</w:t>
            </w:r>
          </w:p>
        </w:tc>
        <w:tc>
          <w:tcPr>
            <w:tcW w:w="273" w:type="dxa"/>
            <w:shd w:val="clear" w:color="auto" w:fill="auto"/>
            <w:vAlign w:val="bottom"/>
          </w:tcPr>
          <w:p w14:paraId="68FF5A17"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2</w:t>
            </w:r>
          </w:p>
        </w:tc>
        <w:tc>
          <w:tcPr>
            <w:tcW w:w="1050" w:type="dxa"/>
            <w:shd w:val="clear" w:color="auto" w:fill="auto"/>
            <w:vAlign w:val="bottom"/>
          </w:tcPr>
          <w:p w14:paraId="27300577"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2.8%</w:t>
            </w:r>
          </w:p>
        </w:tc>
      </w:tr>
      <w:tr w:rsidR="000659F5" w:rsidRPr="002E7BCB" w14:paraId="26C20EDF" w14:textId="77777777" w:rsidTr="005E1D80">
        <w:trPr>
          <w:trHeight w:val="300"/>
        </w:trPr>
        <w:tc>
          <w:tcPr>
            <w:tcW w:w="3539" w:type="dxa"/>
            <w:shd w:val="clear" w:color="auto" w:fill="auto"/>
          </w:tcPr>
          <w:p w14:paraId="732A2B86" w14:textId="77777777" w:rsidR="000659F5"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Lymphoma</w:t>
            </w:r>
          </w:p>
        </w:tc>
        <w:tc>
          <w:tcPr>
            <w:tcW w:w="273" w:type="dxa"/>
            <w:shd w:val="clear" w:color="auto" w:fill="auto"/>
            <w:vAlign w:val="bottom"/>
          </w:tcPr>
          <w:p w14:paraId="33D4A665"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00004E22"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1A957C61" w14:textId="77777777" w:rsidTr="005E1D80">
        <w:trPr>
          <w:trHeight w:val="300"/>
        </w:trPr>
        <w:tc>
          <w:tcPr>
            <w:tcW w:w="3539" w:type="dxa"/>
            <w:shd w:val="clear" w:color="auto" w:fill="auto"/>
          </w:tcPr>
          <w:p w14:paraId="7DC15468" w14:textId="77777777" w:rsidR="000659F5" w:rsidRPr="00DD4CD3"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Inconclusive PAD</w:t>
            </w:r>
          </w:p>
        </w:tc>
        <w:tc>
          <w:tcPr>
            <w:tcW w:w="273" w:type="dxa"/>
            <w:shd w:val="clear" w:color="auto" w:fill="auto"/>
            <w:vAlign w:val="bottom"/>
          </w:tcPr>
          <w:p w14:paraId="7CD007C6"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3</w:t>
            </w:r>
          </w:p>
        </w:tc>
        <w:tc>
          <w:tcPr>
            <w:tcW w:w="1050" w:type="dxa"/>
            <w:shd w:val="clear" w:color="auto" w:fill="auto"/>
            <w:vAlign w:val="bottom"/>
          </w:tcPr>
          <w:p w14:paraId="53C729A5"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4.2%</w:t>
            </w:r>
          </w:p>
        </w:tc>
      </w:tr>
      <w:tr w:rsidR="000659F5" w:rsidRPr="002E7BCB" w14:paraId="731FA38F" w14:textId="77777777" w:rsidTr="005E1D80">
        <w:trPr>
          <w:trHeight w:val="300"/>
        </w:trPr>
        <w:tc>
          <w:tcPr>
            <w:tcW w:w="3539" w:type="dxa"/>
            <w:shd w:val="clear" w:color="auto" w:fill="auto"/>
          </w:tcPr>
          <w:p w14:paraId="73D15C1E" w14:textId="77777777" w:rsidR="000659F5" w:rsidRPr="00DD4CD3"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Epidermal cyst</w:t>
            </w:r>
          </w:p>
        </w:tc>
        <w:tc>
          <w:tcPr>
            <w:tcW w:w="273" w:type="dxa"/>
            <w:shd w:val="clear" w:color="auto" w:fill="auto"/>
            <w:vAlign w:val="bottom"/>
          </w:tcPr>
          <w:p w14:paraId="41C7E4A8"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2C9BE151"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41943D73" w14:textId="77777777" w:rsidTr="005E1D80">
        <w:trPr>
          <w:trHeight w:val="300"/>
        </w:trPr>
        <w:tc>
          <w:tcPr>
            <w:tcW w:w="3539" w:type="dxa"/>
            <w:shd w:val="clear" w:color="auto" w:fill="auto"/>
          </w:tcPr>
          <w:p w14:paraId="1FD29B90" w14:textId="77777777" w:rsidR="000659F5" w:rsidRPr="000659F5" w:rsidRDefault="000659F5" w:rsidP="005E1D80">
            <w:pPr>
              <w:spacing w:after="0" w:line="240" w:lineRule="auto"/>
              <w:textAlignment w:val="baseline"/>
              <w:rPr>
                <w:rFonts w:eastAsia="Times New Roman" w:cstheme="minorHAnsi"/>
                <w:lang w:val="en-US" w:eastAsia="sv-SE"/>
              </w:rPr>
            </w:pPr>
            <w:r w:rsidRPr="000659F5">
              <w:rPr>
                <w:rFonts w:eastAsia="Times New Roman" w:cstheme="minorHAnsi"/>
                <w:lang w:val="en-US" w:eastAsia="sv-SE"/>
              </w:rPr>
              <w:t>Malignant neuroectodemal tumor (Ewings tumor/PNET)</w:t>
            </w:r>
          </w:p>
        </w:tc>
        <w:tc>
          <w:tcPr>
            <w:tcW w:w="273" w:type="dxa"/>
            <w:shd w:val="clear" w:color="auto" w:fill="auto"/>
            <w:vAlign w:val="bottom"/>
          </w:tcPr>
          <w:p w14:paraId="6DA6AB77"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2E0CF15D"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4A319B36" w14:textId="77777777" w:rsidTr="005E1D80">
        <w:trPr>
          <w:trHeight w:val="300"/>
        </w:trPr>
        <w:tc>
          <w:tcPr>
            <w:tcW w:w="3539" w:type="dxa"/>
            <w:shd w:val="clear" w:color="auto" w:fill="auto"/>
          </w:tcPr>
          <w:p w14:paraId="6F06353F" w14:textId="77777777" w:rsidR="000659F5" w:rsidRPr="00DD4CD3"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Lipoma</w:t>
            </w:r>
          </w:p>
        </w:tc>
        <w:tc>
          <w:tcPr>
            <w:tcW w:w="273" w:type="dxa"/>
            <w:shd w:val="clear" w:color="auto" w:fill="auto"/>
            <w:vAlign w:val="bottom"/>
          </w:tcPr>
          <w:p w14:paraId="5C35B53C"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1376A8AC"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218AA5A1" w14:textId="77777777" w:rsidTr="005E1D80">
        <w:trPr>
          <w:trHeight w:val="300"/>
        </w:trPr>
        <w:tc>
          <w:tcPr>
            <w:tcW w:w="3539" w:type="dxa"/>
            <w:shd w:val="clear" w:color="auto" w:fill="auto"/>
          </w:tcPr>
          <w:p w14:paraId="6C1C4074" w14:textId="77777777" w:rsidR="000659F5" w:rsidRDefault="000659F5" w:rsidP="005E1D80">
            <w:pPr>
              <w:spacing w:after="0" w:line="240" w:lineRule="auto"/>
              <w:textAlignment w:val="baseline"/>
              <w:rPr>
                <w:rFonts w:eastAsia="Times New Roman" w:cstheme="minorHAnsi"/>
                <w:lang w:eastAsia="sv-SE"/>
              </w:rPr>
            </w:pPr>
            <w:r w:rsidRPr="00360EBA">
              <w:rPr>
                <w:rFonts w:eastAsia="Times New Roman" w:cstheme="minorHAnsi"/>
                <w:lang w:eastAsia="sv-SE"/>
              </w:rPr>
              <w:t>Syringohydromyelia</w:t>
            </w:r>
          </w:p>
        </w:tc>
        <w:tc>
          <w:tcPr>
            <w:tcW w:w="273" w:type="dxa"/>
            <w:shd w:val="clear" w:color="auto" w:fill="auto"/>
            <w:vAlign w:val="bottom"/>
          </w:tcPr>
          <w:p w14:paraId="12E19A2E"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73E489E2"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7F0AB838" w14:textId="77777777" w:rsidTr="005E1D80">
        <w:trPr>
          <w:trHeight w:val="300"/>
        </w:trPr>
        <w:tc>
          <w:tcPr>
            <w:tcW w:w="3539" w:type="dxa"/>
            <w:shd w:val="clear" w:color="auto" w:fill="auto"/>
          </w:tcPr>
          <w:p w14:paraId="5F00D526" w14:textId="77777777" w:rsidR="000659F5" w:rsidRPr="00360EBA" w:rsidRDefault="000659F5" w:rsidP="005E1D80">
            <w:pPr>
              <w:spacing w:after="0" w:line="240" w:lineRule="auto"/>
              <w:textAlignment w:val="baseline"/>
              <w:rPr>
                <w:rFonts w:eastAsia="Times New Roman" w:cstheme="minorHAnsi"/>
                <w:lang w:eastAsia="sv-SE"/>
              </w:rPr>
            </w:pPr>
            <w:r w:rsidRPr="00360EBA">
              <w:rPr>
                <w:rFonts w:eastAsia="Times New Roman" w:cstheme="minorHAnsi"/>
                <w:lang w:eastAsia="sv-SE"/>
              </w:rPr>
              <w:t>Schwannoma</w:t>
            </w:r>
          </w:p>
        </w:tc>
        <w:tc>
          <w:tcPr>
            <w:tcW w:w="273" w:type="dxa"/>
            <w:shd w:val="clear" w:color="auto" w:fill="auto"/>
            <w:vAlign w:val="bottom"/>
          </w:tcPr>
          <w:p w14:paraId="3DFDED78"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518BE631"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2FC8DFF3" w14:textId="77777777" w:rsidTr="005E1D80">
        <w:trPr>
          <w:trHeight w:val="300"/>
        </w:trPr>
        <w:tc>
          <w:tcPr>
            <w:tcW w:w="3539" w:type="dxa"/>
            <w:shd w:val="clear" w:color="auto" w:fill="auto"/>
          </w:tcPr>
          <w:p w14:paraId="594A350D" w14:textId="77777777" w:rsidR="000659F5" w:rsidRPr="00360EBA" w:rsidRDefault="000659F5" w:rsidP="005E1D80">
            <w:pPr>
              <w:spacing w:after="0" w:line="240" w:lineRule="auto"/>
              <w:textAlignment w:val="baseline"/>
              <w:rPr>
                <w:rFonts w:eastAsia="Times New Roman" w:cstheme="minorHAnsi"/>
                <w:lang w:eastAsia="sv-SE"/>
              </w:rPr>
            </w:pPr>
            <w:r w:rsidRPr="00360EBA">
              <w:rPr>
                <w:rFonts w:eastAsia="Times New Roman" w:cstheme="minorHAnsi"/>
                <w:lang w:eastAsia="sv-SE"/>
              </w:rPr>
              <w:t>Dermoid tumor</w:t>
            </w:r>
          </w:p>
        </w:tc>
        <w:tc>
          <w:tcPr>
            <w:tcW w:w="273" w:type="dxa"/>
            <w:shd w:val="clear" w:color="auto" w:fill="auto"/>
            <w:vAlign w:val="bottom"/>
          </w:tcPr>
          <w:p w14:paraId="0EE2258B"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14C6F59A"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70AB8CE2" w14:textId="77777777" w:rsidTr="005E1D80">
        <w:trPr>
          <w:trHeight w:val="300"/>
        </w:trPr>
        <w:tc>
          <w:tcPr>
            <w:tcW w:w="3539" w:type="dxa"/>
            <w:shd w:val="clear" w:color="auto" w:fill="auto"/>
          </w:tcPr>
          <w:p w14:paraId="4844404C" w14:textId="77777777" w:rsidR="000659F5" w:rsidRPr="00360EBA" w:rsidRDefault="000659F5" w:rsidP="005E1D80">
            <w:pPr>
              <w:spacing w:after="0" w:line="240" w:lineRule="auto"/>
              <w:textAlignment w:val="baseline"/>
              <w:rPr>
                <w:rFonts w:eastAsia="Times New Roman" w:cstheme="minorHAnsi"/>
                <w:lang w:eastAsia="sv-SE"/>
              </w:rPr>
            </w:pPr>
            <w:r w:rsidRPr="00813109">
              <w:rPr>
                <w:rFonts w:eastAsia="Times New Roman" w:cstheme="minorHAnsi"/>
                <w:lang w:eastAsia="sv-SE"/>
              </w:rPr>
              <w:t>Metastasis (adenocarcinoma)</w:t>
            </w:r>
          </w:p>
        </w:tc>
        <w:tc>
          <w:tcPr>
            <w:tcW w:w="273" w:type="dxa"/>
            <w:shd w:val="clear" w:color="auto" w:fill="auto"/>
            <w:vAlign w:val="bottom"/>
          </w:tcPr>
          <w:p w14:paraId="7D638756"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6E4BE560"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06BE4416" w14:textId="77777777" w:rsidTr="005E1D80">
        <w:trPr>
          <w:trHeight w:val="300"/>
        </w:trPr>
        <w:tc>
          <w:tcPr>
            <w:tcW w:w="3539" w:type="dxa"/>
            <w:shd w:val="clear" w:color="auto" w:fill="auto"/>
          </w:tcPr>
          <w:p w14:paraId="0048A16F" w14:textId="77777777" w:rsidR="000659F5" w:rsidRPr="00813109" w:rsidRDefault="000659F5" w:rsidP="005E1D80">
            <w:pPr>
              <w:spacing w:after="0" w:line="240" w:lineRule="auto"/>
              <w:textAlignment w:val="baseline"/>
              <w:rPr>
                <w:rFonts w:eastAsia="Times New Roman" w:cstheme="minorHAnsi"/>
                <w:lang w:eastAsia="sv-SE"/>
              </w:rPr>
            </w:pPr>
            <w:r w:rsidRPr="00BF0AA2">
              <w:rPr>
                <w:rFonts w:eastAsia="Times New Roman" w:cstheme="minorHAnsi"/>
                <w:lang w:eastAsia="sv-SE"/>
              </w:rPr>
              <w:t>Diffuse glioma</w:t>
            </w:r>
          </w:p>
        </w:tc>
        <w:tc>
          <w:tcPr>
            <w:tcW w:w="273" w:type="dxa"/>
            <w:shd w:val="clear" w:color="auto" w:fill="auto"/>
            <w:vAlign w:val="bottom"/>
          </w:tcPr>
          <w:p w14:paraId="7D65BF04"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w:t>
            </w:r>
          </w:p>
        </w:tc>
        <w:tc>
          <w:tcPr>
            <w:tcW w:w="1050" w:type="dxa"/>
            <w:shd w:val="clear" w:color="auto" w:fill="auto"/>
            <w:vAlign w:val="bottom"/>
          </w:tcPr>
          <w:p w14:paraId="435DF64A" w14:textId="77777777" w:rsidR="000659F5" w:rsidRPr="00C35620"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11C78C57" w14:textId="77777777" w:rsidTr="005E1D80">
        <w:trPr>
          <w:trHeight w:val="300"/>
        </w:trPr>
        <w:tc>
          <w:tcPr>
            <w:tcW w:w="3539" w:type="dxa"/>
            <w:shd w:val="clear" w:color="auto" w:fill="auto"/>
          </w:tcPr>
          <w:p w14:paraId="4C46B33E" w14:textId="77777777" w:rsidR="000659F5" w:rsidRPr="00BF0AA2" w:rsidRDefault="000659F5" w:rsidP="005E1D80">
            <w:pPr>
              <w:spacing w:after="0" w:line="240" w:lineRule="auto"/>
              <w:textAlignment w:val="baseline"/>
              <w:rPr>
                <w:rFonts w:eastAsia="Times New Roman" w:cstheme="minorHAnsi"/>
                <w:lang w:eastAsia="sv-SE"/>
              </w:rPr>
            </w:pPr>
          </w:p>
        </w:tc>
        <w:tc>
          <w:tcPr>
            <w:tcW w:w="273" w:type="dxa"/>
            <w:shd w:val="clear" w:color="auto" w:fill="auto"/>
            <w:vAlign w:val="bottom"/>
          </w:tcPr>
          <w:p w14:paraId="4F5734A7" w14:textId="77777777" w:rsidR="000659F5" w:rsidRPr="00C35620" w:rsidRDefault="000659F5" w:rsidP="005E1D80">
            <w:pPr>
              <w:spacing w:after="0" w:line="240" w:lineRule="auto"/>
              <w:jc w:val="center"/>
              <w:textAlignment w:val="baseline"/>
              <w:rPr>
                <w:rFonts w:eastAsia="Times New Roman" w:cstheme="minorHAnsi"/>
                <w:lang w:eastAsia="sv-SE"/>
              </w:rPr>
            </w:pPr>
          </w:p>
        </w:tc>
        <w:tc>
          <w:tcPr>
            <w:tcW w:w="1050" w:type="dxa"/>
            <w:shd w:val="clear" w:color="auto" w:fill="auto"/>
            <w:vAlign w:val="bottom"/>
          </w:tcPr>
          <w:p w14:paraId="5F8BD06B" w14:textId="77777777" w:rsidR="000659F5" w:rsidRPr="00C35620" w:rsidRDefault="000659F5" w:rsidP="005E1D80">
            <w:pPr>
              <w:spacing w:after="0" w:line="240" w:lineRule="auto"/>
              <w:jc w:val="center"/>
              <w:textAlignment w:val="baseline"/>
              <w:rPr>
                <w:rFonts w:eastAsia="Times New Roman" w:cstheme="minorHAnsi"/>
                <w:lang w:eastAsia="sv-SE"/>
              </w:rPr>
            </w:pPr>
          </w:p>
        </w:tc>
      </w:tr>
      <w:tr w:rsidR="000659F5" w:rsidRPr="002E7BCB" w14:paraId="7FEFE77A" w14:textId="77777777" w:rsidTr="005E1D80">
        <w:trPr>
          <w:trHeight w:val="300"/>
        </w:trPr>
        <w:tc>
          <w:tcPr>
            <w:tcW w:w="3539" w:type="dxa"/>
            <w:shd w:val="clear" w:color="auto" w:fill="auto"/>
          </w:tcPr>
          <w:p w14:paraId="2F5F9590" w14:textId="77777777" w:rsidR="000659F5" w:rsidRPr="006A6530" w:rsidRDefault="000659F5" w:rsidP="005E1D80">
            <w:pPr>
              <w:spacing w:after="0" w:line="240" w:lineRule="auto"/>
              <w:textAlignment w:val="baseline"/>
              <w:rPr>
                <w:rFonts w:eastAsia="Times New Roman" w:cstheme="minorHAnsi"/>
                <w:b/>
                <w:bCs/>
                <w:lang w:eastAsia="sv-SE"/>
              </w:rPr>
            </w:pPr>
            <w:r w:rsidRPr="006A6530">
              <w:rPr>
                <w:rFonts w:eastAsia="Times New Roman" w:cstheme="minorHAnsi"/>
                <w:b/>
                <w:bCs/>
                <w:lang w:eastAsia="sv-SE"/>
              </w:rPr>
              <w:t>Level</w:t>
            </w:r>
          </w:p>
        </w:tc>
        <w:tc>
          <w:tcPr>
            <w:tcW w:w="273" w:type="dxa"/>
            <w:shd w:val="clear" w:color="auto" w:fill="auto"/>
            <w:vAlign w:val="bottom"/>
          </w:tcPr>
          <w:p w14:paraId="00F97262" w14:textId="77777777" w:rsidR="000659F5" w:rsidRPr="00C35620" w:rsidRDefault="000659F5" w:rsidP="005E1D80">
            <w:pPr>
              <w:spacing w:after="0" w:line="240" w:lineRule="auto"/>
              <w:jc w:val="center"/>
              <w:textAlignment w:val="baseline"/>
              <w:rPr>
                <w:rFonts w:eastAsia="Times New Roman" w:cstheme="minorHAnsi"/>
                <w:lang w:eastAsia="sv-SE"/>
              </w:rPr>
            </w:pPr>
          </w:p>
        </w:tc>
        <w:tc>
          <w:tcPr>
            <w:tcW w:w="1050" w:type="dxa"/>
            <w:shd w:val="clear" w:color="auto" w:fill="auto"/>
            <w:vAlign w:val="bottom"/>
          </w:tcPr>
          <w:p w14:paraId="7CA5CE7F" w14:textId="77777777" w:rsidR="000659F5" w:rsidRPr="00C35620" w:rsidRDefault="000659F5" w:rsidP="005E1D80">
            <w:pPr>
              <w:spacing w:after="0" w:line="240" w:lineRule="auto"/>
              <w:jc w:val="center"/>
              <w:textAlignment w:val="baseline"/>
              <w:rPr>
                <w:rFonts w:eastAsia="Times New Roman" w:cstheme="minorHAnsi"/>
                <w:lang w:eastAsia="sv-SE"/>
              </w:rPr>
            </w:pPr>
          </w:p>
        </w:tc>
      </w:tr>
      <w:tr w:rsidR="000659F5" w:rsidRPr="002E7BCB" w14:paraId="4A1F7110" w14:textId="77777777" w:rsidTr="005E1D80">
        <w:trPr>
          <w:trHeight w:val="300"/>
        </w:trPr>
        <w:tc>
          <w:tcPr>
            <w:tcW w:w="3539" w:type="dxa"/>
            <w:shd w:val="clear" w:color="auto" w:fill="auto"/>
          </w:tcPr>
          <w:p w14:paraId="31903D1D" w14:textId="77777777" w:rsidR="000659F5" w:rsidRPr="00BF0AA2"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Cervical</w:t>
            </w:r>
          </w:p>
        </w:tc>
        <w:tc>
          <w:tcPr>
            <w:tcW w:w="273" w:type="dxa"/>
            <w:shd w:val="clear" w:color="auto" w:fill="auto"/>
            <w:vAlign w:val="bottom"/>
          </w:tcPr>
          <w:p w14:paraId="05855CE0" w14:textId="77777777" w:rsidR="000659F5" w:rsidRPr="00F67F32" w:rsidRDefault="000659F5" w:rsidP="005E1D80">
            <w:pPr>
              <w:spacing w:after="0" w:line="240" w:lineRule="auto"/>
              <w:jc w:val="center"/>
              <w:textAlignment w:val="baseline"/>
              <w:rPr>
                <w:rFonts w:eastAsia="Times New Roman" w:cstheme="minorHAnsi"/>
                <w:lang w:eastAsia="sv-SE"/>
              </w:rPr>
            </w:pPr>
            <w:r w:rsidRPr="00F67F32">
              <w:rPr>
                <w:rFonts w:eastAsia="Times New Roman" w:cstheme="minorHAnsi"/>
                <w:lang w:eastAsia="sv-SE"/>
              </w:rPr>
              <w:t>28</w:t>
            </w:r>
          </w:p>
        </w:tc>
        <w:tc>
          <w:tcPr>
            <w:tcW w:w="1050" w:type="dxa"/>
            <w:shd w:val="clear" w:color="auto" w:fill="auto"/>
            <w:vAlign w:val="bottom"/>
          </w:tcPr>
          <w:p w14:paraId="6848C0F5" w14:textId="77777777" w:rsidR="000659F5" w:rsidRPr="002160AC" w:rsidRDefault="000659F5" w:rsidP="005E1D80">
            <w:pPr>
              <w:spacing w:after="0" w:line="240" w:lineRule="auto"/>
              <w:jc w:val="center"/>
              <w:textAlignment w:val="baseline"/>
              <w:rPr>
                <w:rFonts w:eastAsia="Times New Roman" w:cstheme="minorHAnsi"/>
                <w:lang w:eastAsia="sv-SE"/>
              </w:rPr>
            </w:pPr>
            <w:r w:rsidRPr="002160AC">
              <w:rPr>
                <w:rFonts w:eastAsia="Times New Roman" w:cstheme="minorHAnsi"/>
                <w:lang w:eastAsia="sv-SE"/>
              </w:rPr>
              <w:t>40%</w:t>
            </w:r>
          </w:p>
        </w:tc>
      </w:tr>
      <w:tr w:rsidR="000659F5" w:rsidRPr="002E7BCB" w14:paraId="2695F7B6" w14:textId="77777777" w:rsidTr="005E1D80">
        <w:trPr>
          <w:trHeight w:val="300"/>
        </w:trPr>
        <w:tc>
          <w:tcPr>
            <w:tcW w:w="3539" w:type="dxa"/>
            <w:shd w:val="clear" w:color="auto" w:fill="auto"/>
          </w:tcPr>
          <w:p w14:paraId="33414888" w14:textId="77777777" w:rsidR="000659F5" w:rsidRPr="00BF0AA2"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Cervicothorasic</w:t>
            </w:r>
          </w:p>
        </w:tc>
        <w:tc>
          <w:tcPr>
            <w:tcW w:w="273" w:type="dxa"/>
            <w:shd w:val="clear" w:color="auto" w:fill="auto"/>
            <w:vAlign w:val="bottom"/>
          </w:tcPr>
          <w:p w14:paraId="6A885B73" w14:textId="77777777" w:rsidR="000659F5" w:rsidRPr="00F67F32"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10</w:t>
            </w:r>
          </w:p>
        </w:tc>
        <w:tc>
          <w:tcPr>
            <w:tcW w:w="1050" w:type="dxa"/>
            <w:shd w:val="clear" w:color="auto" w:fill="auto"/>
            <w:vAlign w:val="bottom"/>
          </w:tcPr>
          <w:p w14:paraId="0C294703" w14:textId="77777777" w:rsidR="000659F5" w:rsidRPr="002160AC"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r>
      <w:tr w:rsidR="000659F5" w:rsidRPr="002E7BCB" w14:paraId="2714D956" w14:textId="77777777" w:rsidTr="005E1D80">
        <w:trPr>
          <w:trHeight w:val="300"/>
        </w:trPr>
        <w:tc>
          <w:tcPr>
            <w:tcW w:w="3539" w:type="dxa"/>
            <w:shd w:val="clear" w:color="auto" w:fill="auto"/>
          </w:tcPr>
          <w:p w14:paraId="624CCEBE" w14:textId="77777777" w:rsidR="000659F5"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Thorasic</w:t>
            </w:r>
          </w:p>
        </w:tc>
        <w:tc>
          <w:tcPr>
            <w:tcW w:w="273" w:type="dxa"/>
            <w:shd w:val="clear" w:color="auto" w:fill="auto"/>
            <w:vAlign w:val="bottom"/>
          </w:tcPr>
          <w:p w14:paraId="37A42FC2" w14:textId="77777777" w:rsidR="000659F5" w:rsidRPr="00F67F32"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14</w:t>
            </w:r>
          </w:p>
        </w:tc>
        <w:tc>
          <w:tcPr>
            <w:tcW w:w="1050" w:type="dxa"/>
            <w:shd w:val="clear" w:color="auto" w:fill="auto"/>
            <w:vAlign w:val="bottom"/>
          </w:tcPr>
          <w:p w14:paraId="30C8EC0F" w14:textId="77777777" w:rsidR="000659F5" w:rsidRPr="002160AC"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20%</w:t>
            </w:r>
          </w:p>
        </w:tc>
      </w:tr>
      <w:tr w:rsidR="000659F5" w:rsidRPr="002E7BCB" w14:paraId="0E54A40A" w14:textId="77777777" w:rsidTr="005E1D80">
        <w:trPr>
          <w:trHeight w:val="300"/>
        </w:trPr>
        <w:tc>
          <w:tcPr>
            <w:tcW w:w="3539" w:type="dxa"/>
            <w:shd w:val="clear" w:color="auto" w:fill="auto"/>
          </w:tcPr>
          <w:p w14:paraId="65E28292" w14:textId="77777777" w:rsidR="000659F5"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Thoracolumbar</w:t>
            </w:r>
          </w:p>
        </w:tc>
        <w:tc>
          <w:tcPr>
            <w:tcW w:w="273" w:type="dxa"/>
            <w:shd w:val="clear" w:color="auto" w:fill="auto"/>
            <w:vAlign w:val="bottom"/>
          </w:tcPr>
          <w:p w14:paraId="3DB7FC12" w14:textId="77777777" w:rsidR="000659F5" w:rsidRPr="00F67F32"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9</w:t>
            </w:r>
          </w:p>
        </w:tc>
        <w:tc>
          <w:tcPr>
            <w:tcW w:w="1050" w:type="dxa"/>
            <w:shd w:val="clear" w:color="auto" w:fill="auto"/>
            <w:vAlign w:val="bottom"/>
          </w:tcPr>
          <w:p w14:paraId="564E20FE" w14:textId="77777777" w:rsidR="000659F5" w:rsidRPr="002160AC"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13%</w:t>
            </w:r>
          </w:p>
        </w:tc>
      </w:tr>
      <w:tr w:rsidR="000659F5" w:rsidRPr="002E7BCB" w14:paraId="566DD10C" w14:textId="77777777" w:rsidTr="005E1D80">
        <w:trPr>
          <w:trHeight w:val="300"/>
        </w:trPr>
        <w:tc>
          <w:tcPr>
            <w:tcW w:w="3539" w:type="dxa"/>
            <w:shd w:val="clear" w:color="auto" w:fill="auto"/>
          </w:tcPr>
          <w:p w14:paraId="6025DF75" w14:textId="77777777" w:rsidR="000659F5" w:rsidRDefault="000659F5" w:rsidP="005E1D80">
            <w:pPr>
              <w:spacing w:after="0" w:line="240" w:lineRule="auto"/>
              <w:textAlignment w:val="baseline"/>
              <w:rPr>
                <w:rFonts w:eastAsia="Times New Roman" w:cstheme="minorHAnsi"/>
                <w:lang w:eastAsia="sv-SE"/>
              </w:rPr>
            </w:pPr>
            <w:r>
              <w:rPr>
                <w:rFonts w:eastAsia="Times New Roman" w:cstheme="minorHAnsi"/>
                <w:lang w:eastAsia="sv-SE"/>
              </w:rPr>
              <w:t>Lumbar</w:t>
            </w:r>
          </w:p>
        </w:tc>
        <w:tc>
          <w:tcPr>
            <w:tcW w:w="273" w:type="dxa"/>
            <w:shd w:val="clear" w:color="auto" w:fill="auto"/>
            <w:vAlign w:val="bottom"/>
          </w:tcPr>
          <w:p w14:paraId="27FA84D1" w14:textId="77777777" w:rsidR="000659F5" w:rsidRPr="00F67F32"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9</w:t>
            </w:r>
          </w:p>
        </w:tc>
        <w:tc>
          <w:tcPr>
            <w:tcW w:w="1050" w:type="dxa"/>
            <w:shd w:val="clear" w:color="auto" w:fill="auto"/>
            <w:vAlign w:val="bottom"/>
          </w:tcPr>
          <w:p w14:paraId="50C5FC53" w14:textId="77777777" w:rsidR="000659F5" w:rsidRPr="002160AC" w:rsidRDefault="000659F5" w:rsidP="005E1D80">
            <w:pPr>
              <w:spacing w:after="0" w:line="240" w:lineRule="auto"/>
              <w:jc w:val="center"/>
              <w:textAlignment w:val="baseline"/>
              <w:rPr>
                <w:rFonts w:eastAsia="Times New Roman" w:cstheme="minorHAnsi"/>
                <w:lang w:eastAsia="sv-SE"/>
              </w:rPr>
            </w:pPr>
            <w:r>
              <w:rPr>
                <w:rFonts w:eastAsia="Times New Roman" w:cstheme="minorHAnsi"/>
                <w:lang w:eastAsia="sv-SE"/>
              </w:rPr>
              <w:t>13%</w:t>
            </w:r>
          </w:p>
        </w:tc>
      </w:tr>
    </w:tbl>
    <w:p w14:paraId="01C56F2F" w14:textId="77777777" w:rsidR="000659F5" w:rsidRDefault="000659F5">
      <w:pPr>
        <w:rPr>
          <w:rFonts w:ascii="Times New Roman" w:hAnsi="Times New Roman" w:cs="Times New Roman"/>
          <w:lang w:val="en-US"/>
        </w:rPr>
      </w:pPr>
    </w:p>
    <w:p w14:paraId="0F485365" w14:textId="2815C8CD" w:rsidR="00B73723" w:rsidRDefault="00993FB4">
      <w:pPr>
        <w:rPr>
          <w:rFonts w:ascii="Times New Roman" w:hAnsi="Times New Roman" w:cs="Times New Roman"/>
          <w:lang w:val="en-US"/>
        </w:rPr>
      </w:pPr>
      <w:r>
        <w:rPr>
          <w:rFonts w:ascii="Times New Roman" w:hAnsi="Times New Roman" w:cs="Times New Roman"/>
          <w:lang w:val="en-US"/>
        </w:rPr>
        <w:t xml:space="preserve">Odds ratios were calculated </w:t>
      </w:r>
      <w:r w:rsidR="00FF5338">
        <w:rPr>
          <w:rFonts w:ascii="Times New Roman" w:hAnsi="Times New Roman" w:cs="Times New Roman"/>
          <w:lang w:val="en-US"/>
        </w:rPr>
        <w:t xml:space="preserve">for changes in </w:t>
      </w:r>
      <w:r w:rsidR="00F42F4C">
        <w:rPr>
          <w:rFonts w:ascii="Times New Roman" w:hAnsi="Times New Roman" w:cs="Times New Roman"/>
          <w:lang w:val="en-US"/>
        </w:rPr>
        <w:t>sensory</w:t>
      </w:r>
      <w:r w:rsidR="0032380A">
        <w:rPr>
          <w:rFonts w:ascii="Times New Roman" w:hAnsi="Times New Roman" w:cs="Times New Roman"/>
          <w:lang w:val="en-US"/>
        </w:rPr>
        <w:t xml:space="preserve"> deficiency</w:t>
      </w:r>
      <w:r w:rsidR="00CF6EDE">
        <w:rPr>
          <w:rFonts w:ascii="Times New Roman" w:hAnsi="Times New Roman" w:cs="Times New Roman"/>
          <w:lang w:val="en-US"/>
        </w:rPr>
        <w:t xml:space="preserve">, </w:t>
      </w:r>
      <w:proofErr w:type="spellStart"/>
      <w:r w:rsidR="00B543E4">
        <w:rPr>
          <w:rFonts w:ascii="Times New Roman" w:hAnsi="Times New Roman" w:cs="Times New Roman"/>
          <w:lang w:val="en-US"/>
        </w:rPr>
        <w:t>m</w:t>
      </w:r>
      <w:r w:rsidR="000B567D">
        <w:rPr>
          <w:rFonts w:ascii="Times New Roman" w:hAnsi="Times New Roman" w:cs="Times New Roman"/>
          <w:lang w:val="en-US"/>
        </w:rPr>
        <w:t>MC</w:t>
      </w:r>
      <w:proofErr w:type="spellEnd"/>
      <w:r w:rsidR="006F575A">
        <w:rPr>
          <w:rFonts w:ascii="Times New Roman" w:hAnsi="Times New Roman" w:cs="Times New Roman"/>
          <w:lang w:val="en-US"/>
        </w:rPr>
        <w:t xml:space="preserve">, ASIA and </w:t>
      </w:r>
      <w:r w:rsidR="00950970">
        <w:rPr>
          <w:rFonts w:ascii="Times New Roman" w:hAnsi="Times New Roman" w:cs="Times New Roman"/>
          <w:lang w:val="en-US"/>
        </w:rPr>
        <w:t>pain</w:t>
      </w:r>
      <w:r w:rsidR="001A58B3">
        <w:rPr>
          <w:rFonts w:ascii="Times New Roman" w:hAnsi="Times New Roman" w:cs="Times New Roman"/>
          <w:lang w:val="en-US"/>
        </w:rPr>
        <w:t xml:space="preserve"> </w:t>
      </w:r>
      <w:r w:rsidR="00F61A3E">
        <w:rPr>
          <w:rFonts w:ascii="Times New Roman" w:hAnsi="Times New Roman" w:cs="Times New Roman"/>
          <w:lang w:val="en-US"/>
        </w:rPr>
        <w:t xml:space="preserve">based on </w:t>
      </w:r>
      <w:r w:rsidR="00653399">
        <w:rPr>
          <w:rFonts w:ascii="Times New Roman" w:hAnsi="Times New Roman" w:cs="Times New Roman"/>
          <w:lang w:val="en-US"/>
        </w:rPr>
        <w:t xml:space="preserve">intraoperative </w:t>
      </w:r>
      <w:r w:rsidR="00F61A3E">
        <w:rPr>
          <w:rFonts w:ascii="Times New Roman" w:hAnsi="Times New Roman" w:cs="Times New Roman"/>
          <w:lang w:val="en-US"/>
        </w:rPr>
        <w:t xml:space="preserve">changes </w:t>
      </w:r>
      <w:r w:rsidR="001A1AF1">
        <w:rPr>
          <w:rFonts w:ascii="Times New Roman" w:hAnsi="Times New Roman" w:cs="Times New Roman"/>
          <w:lang w:val="en-US"/>
        </w:rPr>
        <w:t xml:space="preserve">in </w:t>
      </w:r>
      <w:r w:rsidR="00220656">
        <w:rPr>
          <w:rFonts w:ascii="Times New Roman" w:hAnsi="Times New Roman" w:cs="Times New Roman"/>
          <w:lang w:val="en-US"/>
        </w:rPr>
        <w:t>SSEP</w:t>
      </w:r>
      <w:r w:rsidR="00277713">
        <w:rPr>
          <w:rFonts w:ascii="Times New Roman" w:hAnsi="Times New Roman" w:cs="Times New Roman"/>
          <w:lang w:val="en-US"/>
        </w:rPr>
        <w:t>.</w:t>
      </w:r>
    </w:p>
    <w:p w14:paraId="3CAFBEE9" w14:textId="1869A619" w:rsidR="00BF1188" w:rsidRDefault="00BF1188" w:rsidP="00BF1188">
      <w:pPr>
        <w:rPr>
          <w:rFonts w:ascii="Times New Roman" w:hAnsi="Times New Roman" w:cs="Times New Roman"/>
          <w:lang w:val="en-US"/>
        </w:rPr>
      </w:pPr>
      <w:r>
        <w:rPr>
          <w:rFonts w:ascii="Times New Roman" w:hAnsi="Times New Roman" w:cs="Times New Roman"/>
          <w:lang w:val="en-US"/>
        </w:rPr>
        <w:lastRenderedPageBreak/>
        <w:t xml:space="preserve">Odds ratios were calculated for changes in </w:t>
      </w:r>
      <w:r w:rsidR="00A041DE">
        <w:rPr>
          <w:rFonts w:ascii="Times New Roman" w:hAnsi="Times New Roman" w:cs="Times New Roman"/>
          <w:lang w:val="en-US"/>
        </w:rPr>
        <w:t>motor</w:t>
      </w:r>
      <w:r>
        <w:rPr>
          <w:rFonts w:ascii="Times New Roman" w:hAnsi="Times New Roman" w:cs="Times New Roman"/>
          <w:lang w:val="en-US"/>
        </w:rPr>
        <w:t xml:space="preserve"> deficiency, </w:t>
      </w:r>
      <w:proofErr w:type="spellStart"/>
      <w:r>
        <w:rPr>
          <w:rFonts w:ascii="Times New Roman" w:hAnsi="Times New Roman" w:cs="Times New Roman"/>
          <w:lang w:val="en-US"/>
        </w:rPr>
        <w:t>mMC</w:t>
      </w:r>
      <w:proofErr w:type="spellEnd"/>
      <w:r>
        <w:rPr>
          <w:rFonts w:ascii="Times New Roman" w:hAnsi="Times New Roman" w:cs="Times New Roman"/>
          <w:lang w:val="en-US"/>
        </w:rPr>
        <w:t>, ASIA</w:t>
      </w:r>
      <w:r w:rsidR="003969F5">
        <w:rPr>
          <w:rFonts w:ascii="Times New Roman" w:hAnsi="Times New Roman" w:cs="Times New Roman"/>
          <w:lang w:val="en-US"/>
        </w:rPr>
        <w:t xml:space="preserve">, </w:t>
      </w:r>
      <w:r w:rsidR="00B65886">
        <w:rPr>
          <w:rFonts w:ascii="Times New Roman" w:hAnsi="Times New Roman" w:cs="Times New Roman"/>
          <w:lang w:val="en-US"/>
        </w:rPr>
        <w:t>bladder and bowel function</w:t>
      </w:r>
      <w:r>
        <w:rPr>
          <w:rFonts w:ascii="Times New Roman" w:hAnsi="Times New Roman" w:cs="Times New Roman"/>
          <w:lang w:val="en-US"/>
        </w:rPr>
        <w:t xml:space="preserve"> based on intraoperative changes in </w:t>
      </w:r>
      <w:r w:rsidR="00AE7CFD">
        <w:rPr>
          <w:rFonts w:ascii="Times New Roman" w:hAnsi="Times New Roman" w:cs="Times New Roman"/>
          <w:lang w:val="en-US"/>
        </w:rPr>
        <w:t>MEP</w:t>
      </w:r>
      <w:r w:rsidR="00277713">
        <w:rPr>
          <w:rFonts w:ascii="Times New Roman" w:hAnsi="Times New Roman" w:cs="Times New Roman"/>
          <w:lang w:val="en-US"/>
        </w:rPr>
        <w:t>.</w:t>
      </w:r>
    </w:p>
    <w:p w14:paraId="19EE2B52" w14:textId="07D9F331" w:rsidR="0018166B" w:rsidRDefault="0018166B" w:rsidP="0018166B">
      <w:pPr>
        <w:rPr>
          <w:ins w:id="40" w:author="Davit Sargsyan" w:date="2024-10-26T10:56:00Z"/>
          <w:rFonts w:ascii="Times New Roman" w:hAnsi="Times New Roman" w:cs="Times New Roman"/>
          <w:lang w:val="en-US"/>
        </w:rPr>
      </w:pPr>
      <w:r>
        <w:rPr>
          <w:rFonts w:ascii="Times New Roman" w:hAnsi="Times New Roman" w:cs="Times New Roman"/>
          <w:lang w:val="en-US"/>
        </w:rPr>
        <w:t xml:space="preserve">Odds ratios were calculated for changes in motor deficiency, </w:t>
      </w:r>
      <w:proofErr w:type="spellStart"/>
      <w:r>
        <w:rPr>
          <w:rFonts w:ascii="Times New Roman" w:hAnsi="Times New Roman" w:cs="Times New Roman"/>
          <w:lang w:val="en-US"/>
        </w:rPr>
        <w:t>mMC</w:t>
      </w:r>
      <w:proofErr w:type="spellEnd"/>
      <w:r>
        <w:rPr>
          <w:rFonts w:ascii="Times New Roman" w:hAnsi="Times New Roman" w:cs="Times New Roman"/>
          <w:lang w:val="en-US"/>
        </w:rPr>
        <w:t>, ASIA, pain</w:t>
      </w:r>
      <w:r w:rsidR="00EE4804">
        <w:rPr>
          <w:rFonts w:ascii="Times New Roman" w:hAnsi="Times New Roman" w:cs="Times New Roman"/>
          <w:lang w:val="en-US"/>
        </w:rPr>
        <w:t>,</w:t>
      </w:r>
      <w:r>
        <w:rPr>
          <w:rFonts w:ascii="Times New Roman" w:hAnsi="Times New Roman" w:cs="Times New Roman"/>
          <w:lang w:val="en-US"/>
        </w:rPr>
        <w:t xml:space="preserve"> </w:t>
      </w:r>
      <w:proofErr w:type="gramStart"/>
      <w:r>
        <w:rPr>
          <w:rFonts w:ascii="Times New Roman" w:hAnsi="Times New Roman" w:cs="Times New Roman"/>
          <w:lang w:val="en-US"/>
        </w:rPr>
        <w:t>bladder</w:t>
      </w:r>
      <w:proofErr w:type="gramEnd"/>
      <w:r>
        <w:rPr>
          <w:rFonts w:ascii="Times New Roman" w:hAnsi="Times New Roman" w:cs="Times New Roman"/>
          <w:lang w:val="en-US"/>
        </w:rPr>
        <w:t xml:space="preserve"> and bowel function based on intraoperative changes in </w:t>
      </w:r>
      <w:r w:rsidR="00277713">
        <w:rPr>
          <w:rFonts w:ascii="Times New Roman" w:hAnsi="Times New Roman" w:cs="Times New Roman"/>
          <w:lang w:val="en-US"/>
        </w:rPr>
        <w:t>D-Wave.</w:t>
      </w:r>
      <w:commentRangeEnd w:id="37"/>
      <w:r w:rsidR="00333128">
        <w:rPr>
          <w:rStyle w:val="CommentReference"/>
        </w:rPr>
        <w:commentReference w:id="37"/>
      </w:r>
      <w:commentRangeEnd w:id="38"/>
      <w:r w:rsidR="00925ECB">
        <w:rPr>
          <w:rStyle w:val="CommentReference"/>
        </w:rPr>
        <w:commentReference w:id="38"/>
      </w:r>
      <w:commentRangeEnd w:id="39"/>
      <w:r w:rsidR="00D832D5">
        <w:rPr>
          <w:rStyle w:val="CommentReference"/>
        </w:rPr>
        <w:commentReference w:id="39"/>
      </w:r>
    </w:p>
    <w:p w14:paraId="4F536622" w14:textId="0EDB2EA6" w:rsidR="00A65F53" w:rsidRDefault="00A65F53" w:rsidP="0018166B">
      <w:pPr>
        <w:rPr>
          <w:ins w:id="43" w:author="Davit Sargsyan" w:date="2024-10-26T10:56:00Z"/>
          <w:rFonts w:ascii="Times New Roman" w:hAnsi="Times New Roman" w:cs="Times New Roman"/>
          <w:lang w:val="en-US"/>
        </w:rPr>
      </w:pPr>
    </w:p>
    <w:p w14:paraId="630886F1" w14:textId="7B78011E" w:rsidR="00A65F53" w:rsidRDefault="00A65F53" w:rsidP="0018166B">
      <w:pPr>
        <w:rPr>
          <w:ins w:id="44" w:author="Davit Sargsyan" w:date="2024-10-26T12:04:00Z"/>
          <w:rFonts w:ascii="Times New Roman" w:hAnsi="Times New Roman" w:cs="Times New Roman"/>
          <w:lang w:val="en-US"/>
        </w:rPr>
      </w:pPr>
      <w:ins w:id="45" w:author="Davit Sargsyan" w:date="2024-10-26T10:56:00Z">
        <w:r>
          <w:rPr>
            <w:rFonts w:ascii="Times New Roman" w:hAnsi="Times New Roman" w:cs="Times New Roman"/>
            <w:lang w:val="en-US"/>
          </w:rPr>
          <w:t>Fir</w:t>
        </w:r>
      </w:ins>
      <w:ins w:id="46" w:author="Davit Sargsyan" w:date="2024-10-26T10:57:00Z">
        <w:r>
          <w:rPr>
            <w:rFonts w:ascii="Times New Roman" w:hAnsi="Times New Roman" w:cs="Times New Roman"/>
            <w:lang w:val="en-US"/>
          </w:rPr>
          <w:t xml:space="preserve">st, the </w:t>
        </w:r>
      </w:ins>
      <w:ins w:id="47" w:author="Davit Sargsyan" w:date="2024-10-26T10:58:00Z">
        <w:r>
          <w:rPr>
            <w:rFonts w:ascii="Times New Roman" w:hAnsi="Times New Roman" w:cs="Times New Roman"/>
            <w:lang w:val="en-US"/>
          </w:rPr>
          <w:t xml:space="preserve">associations of </w:t>
        </w:r>
      </w:ins>
      <w:ins w:id="48" w:author="Davit Sargsyan" w:date="2024-10-26T10:57:00Z">
        <w:r>
          <w:rPr>
            <w:rFonts w:ascii="Times New Roman" w:hAnsi="Times New Roman" w:cs="Times New Roman"/>
            <w:lang w:val="en-US"/>
          </w:rPr>
          <w:t xml:space="preserve">the </w:t>
        </w:r>
      </w:ins>
      <w:ins w:id="49" w:author="Davit Sargsyan" w:date="2024-10-26T11:21:00Z">
        <w:r w:rsidR="00537821">
          <w:rPr>
            <w:rFonts w:ascii="Times New Roman" w:hAnsi="Times New Roman" w:cs="Times New Roman"/>
            <w:lang w:val="en-US"/>
          </w:rPr>
          <w:t>i</w:t>
        </w:r>
      </w:ins>
      <w:ins w:id="50" w:author="Davit Sargsyan" w:date="2024-10-26T10:57:00Z">
        <w:r>
          <w:rPr>
            <w:rFonts w:ascii="Times New Roman" w:hAnsi="Times New Roman" w:cs="Times New Roman"/>
            <w:lang w:val="en-US"/>
          </w:rPr>
          <w:t xml:space="preserve">ntraoperative </w:t>
        </w:r>
      </w:ins>
      <w:ins w:id="51" w:author="Davit Sargsyan" w:date="2024-10-26T11:21:00Z">
        <w:r w:rsidR="00537821">
          <w:rPr>
            <w:rFonts w:ascii="Times New Roman" w:hAnsi="Times New Roman" w:cs="Times New Roman"/>
            <w:lang w:val="en-US"/>
          </w:rPr>
          <w:t>s</w:t>
        </w:r>
      </w:ins>
      <w:ins w:id="52" w:author="Davit Sargsyan" w:date="2024-10-26T10:57:00Z">
        <w:r>
          <w:rPr>
            <w:rFonts w:ascii="Times New Roman" w:hAnsi="Times New Roman" w:cs="Times New Roman"/>
            <w:lang w:val="en-US"/>
          </w:rPr>
          <w:t xml:space="preserve">ensory </w:t>
        </w:r>
      </w:ins>
      <w:ins w:id="53" w:author="Davit Sargsyan" w:date="2024-10-26T11:21:00Z">
        <w:r w:rsidR="00537821">
          <w:rPr>
            <w:rFonts w:ascii="Times New Roman" w:hAnsi="Times New Roman" w:cs="Times New Roman"/>
            <w:lang w:val="en-US"/>
          </w:rPr>
          <w:t>e</w:t>
        </w:r>
      </w:ins>
      <w:ins w:id="54" w:author="Davit Sargsyan" w:date="2024-10-26T10:57:00Z">
        <w:r>
          <w:rPr>
            <w:rFonts w:ascii="Times New Roman" w:hAnsi="Times New Roman" w:cs="Times New Roman"/>
            <w:lang w:val="en-US"/>
          </w:rPr>
          <w:t xml:space="preserve">voke </w:t>
        </w:r>
      </w:ins>
      <w:ins w:id="55" w:author="Davit Sargsyan" w:date="2024-10-26T11:21:00Z">
        <w:r w:rsidR="00537821">
          <w:rPr>
            <w:rFonts w:ascii="Times New Roman" w:hAnsi="Times New Roman" w:cs="Times New Roman"/>
            <w:lang w:val="en-US"/>
          </w:rPr>
          <w:t>p</w:t>
        </w:r>
      </w:ins>
      <w:ins w:id="56" w:author="Davit Sargsyan" w:date="2024-10-26T10:57:00Z">
        <w:r>
          <w:rPr>
            <w:rFonts w:ascii="Times New Roman" w:hAnsi="Times New Roman" w:cs="Times New Roman"/>
            <w:lang w:val="en-US"/>
          </w:rPr>
          <w:t xml:space="preserve">otentials (SEP) </w:t>
        </w:r>
      </w:ins>
      <w:ins w:id="57" w:author="Davit Sargsyan" w:date="2024-10-26T10:58:00Z">
        <w:r>
          <w:rPr>
            <w:rFonts w:ascii="Times New Roman" w:hAnsi="Times New Roman" w:cs="Times New Roman"/>
            <w:lang w:val="en-US"/>
          </w:rPr>
          <w:t xml:space="preserve">with the </w:t>
        </w:r>
      </w:ins>
      <w:ins w:id="58" w:author="Davit Sargsyan" w:date="2024-10-26T11:20:00Z">
        <w:r w:rsidR="00537821">
          <w:rPr>
            <w:rFonts w:ascii="Times New Roman" w:hAnsi="Times New Roman" w:cs="Times New Roman"/>
            <w:lang w:val="en-US"/>
          </w:rPr>
          <w:t>short-</w:t>
        </w:r>
      </w:ins>
      <w:ins w:id="59" w:author="Davit Sargsyan" w:date="2024-10-26T11:25:00Z">
        <w:r w:rsidR="00537821">
          <w:rPr>
            <w:rFonts w:ascii="Times New Roman" w:hAnsi="Times New Roman" w:cs="Times New Roman"/>
            <w:lang w:val="en-US"/>
          </w:rPr>
          <w:t>term (3 months)</w:t>
        </w:r>
      </w:ins>
      <w:ins w:id="60" w:author="Davit Sargsyan" w:date="2024-10-26T11:20:00Z">
        <w:r w:rsidR="00537821">
          <w:rPr>
            <w:rFonts w:ascii="Times New Roman" w:hAnsi="Times New Roman" w:cs="Times New Roman"/>
            <w:lang w:val="en-US"/>
          </w:rPr>
          <w:t xml:space="preserve"> and long-term </w:t>
        </w:r>
      </w:ins>
      <w:ins w:id="61" w:author="Davit Sargsyan" w:date="2024-10-26T11:25:00Z">
        <w:r w:rsidR="00537821">
          <w:rPr>
            <w:rFonts w:ascii="Times New Roman" w:hAnsi="Times New Roman" w:cs="Times New Roman"/>
            <w:lang w:val="en-US"/>
          </w:rPr>
          <w:t xml:space="preserve">(&gt;6 months) </w:t>
        </w:r>
      </w:ins>
      <w:ins w:id="62" w:author="Davit Sargsyan" w:date="2024-10-26T11:20:00Z">
        <w:r w:rsidR="00537821">
          <w:rPr>
            <w:rFonts w:ascii="Times New Roman" w:hAnsi="Times New Roman" w:cs="Times New Roman"/>
            <w:lang w:val="en-US"/>
          </w:rPr>
          <w:t xml:space="preserve">outcomes that included the </w:t>
        </w:r>
      </w:ins>
      <w:ins w:id="63" w:author="Davit Sargsyan" w:date="2024-10-26T10:58:00Z">
        <w:r>
          <w:rPr>
            <w:rFonts w:ascii="Times New Roman" w:hAnsi="Times New Roman" w:cs="Times New Roman"/>
            <w:lang w:val="en-US"/>
          </w:rPr>
          <w:t xml:space="preserve">sensory function changes in the lower extremities, </w:t>
        </w:r>
      </w:ins>
      <w:ins w:id="64" w:author="Davit Sargsyan" w:date="2024-10-26T10:59:00Z">
        <w:r>
          <w:rPr>
            <w:rFonts w:ascii="Times New Roman" w:hAnsi="Times New Roman" w:cs="Times New Roman"/>
            <w:lang w:val="en-US"/>
          </w:rPr>
          <w:t xml:space="preserve">McCormick </w:t>
        </w:r>
      </w:ins>
      <w:ins w:id="65" w:author="Davit Sargsyan" w:date="2024-10-26T11:04:00Z">
        <w:r>
          <w:rPr>
            <w:rFonts w:ascii="Times New Roman" w:hAnsi="Times New Roman" w:cs="Times New Roman"/>
            <w:lang w:val="en-US"/>
          </w:rPr>
          <w:t>and ASIA</w:t>
        </w:r>
      </w:ins>
      <w:ins w:id="66" w:author="Davit Sargsyan" w:date="2024-10-26T10:59:00Z">
        <w:r>
          <w:rPr>
            <w:rFonts w:ascii="Times New Roman" w:hAnsi="Times New Roman" w:cs="Times New Roman"/>
            <w:lang w:val="en-US"/>
          </w:rPr>
          <w:t xml:space="preserve"> IS scales, and the pain</w:t>
        </w:r>
      </w:ins>
      <w:ins w:id="67" w:author="Davit Sargsyan" w:date="2024-10-26T11:00:00Z">
        <w:r>
          <w:rPr>
            <w:rFonts w:ascii="Times New Roman" w:hAnsi="Times New Roman" w:cs="Times New Roman"/>
            <w:lang w:val="en-US"/>
          </w:rPr>
          <w:t xml:space="preserve"> </w:t>
        </w:r>
      </w:ins>
      <w:ins w:id="68" w:author="Davit Sargsyan" w:date="2024-10-26T11:22:00Z">
        <w:r w:rsidR="00537821">
          <w:rPr>
            <w:rFonts w:ascii="Times New Roman" w:hAnsi="Times New Roman" w:cs="Times New Roman"/>
            <w:lang w:val="en-US"/>
          </w:rPr>
          <w:t xml:space="preserve">presence </w:t>
        </w:r>
      </w:ins>
      <w:ins w:id="69" w:author="Davit Sargsyan" w:date="2024-10-26T11:00:00Z">
        <w:r>
          <w:rPr>
            <w:rFonts w:ascii="Times New Roman" w:hAnsi="Times New Roman" w:cs="Times New Roman"/>
            <w:lang w:val="en-US"/>
          </w:rPr>
          <w:t>were examined</w:t>
        </w:r>
      </w:ins>
      <w:ins w:id="70" w:author="Davit Sargsyan" w:date="2024-10-26T11:21:00Z">
        <w:r w:rsidR="00537821">
          <w:rPr>
            <w:rFonts w:ascii="Times New Roman" w:hAnsi="Times New Roman" w:cs="Times New Roman"/>
            <w:lang w:val="en-US"/>
          </w:rPr>
          <w:t>. T</w:t>
        </w:r>
      </w:ins>
      <w:ins w:id="71" w:author="Davit Sargsyan" w:date="2024-10-26T11:10:00Z">
        <w:r w:rsidR="009C5AB2">
          <w:rPr>
            <w:rFonts w:ascii="Times New Roman" w:hAnsi="Times New Roman" w:cs="Times New Roman"/>
            <w:lang w:val="en-US"/>
          </w:rPr>
          <w:t>he results</w:t>
        </w:r>
      </w:ins>
      <w:ins w:id="72" w:author="Davit Sargsyan" w:date="2024-10-26T11:21:00Z">
        <w:r w:rsidR="00537821">
          <w:rPr>
            <w:rFonts w:ascii="Times New Roman" w:hAnsi="Times New Roman" w:cs="Times New Roman"/>
            <w:lang w:val="en-US"/>
          </w:rPr>
          <w:t xml:space="preserve"> were</w:t>
        </w:r>
      </w:ins>
      <w:ins w:id="73" w:author="Davit Sargsyan" w:date="2024-10-26T11:10:00Z">
        <w:r w:rsidR="009C5AB2">
          <w:rPr>
            <w:rFonts w:ascii="Times New Roman" w:hAnsi="Times New Roman" w:cs="Times New Roman"/>
            <w:lang w:val="en-US"/>
          </w:rPr>
          <w:t xml:space="preserve"> reported in Table X</w:t>
        </w:r>
      </w:ins>
      <w:ins w:id="74" w:author="Davit Sargsyan" w:date="2024-10-26T11:38:00Z">
        <w:r w:rsidR="00E16E90">
          <w:rPr>
            <w:rFonts w:ascii="Times New Roman" w:hAnsi="Times New Roman" w:cs="Times New Roman"/>
            <w:lang w:val="en-US"/>
          </w:rPr>
          <w:t>1</w:t>
        </w:r>
      </w:ins>
      <w:ins w:id="75" w:author="Davit Sargsyan" w:date="2024-10-26T11:00:00Z">
        <w:r>
          <w:rPr>
            <w:rFonts w:ascii="Times New Roman" w:hAnsi="Times New Roman" w:cs="Times New Roman"/>
            <w:lang w:val="en-US"/>
          </w:rPr>
          <w:t xml:space="preserve">. </w:t>
        </w:r>
      </w:ins>
      <w:ins w:id="76" w:author="Davit Sargsyan" w:date="2024-10-26T11:01:00Z">
        <w:r>
          <w:rPr>
            <w:rFonts w:ascii="Times New Roman" w:hAnsi="Times New Roman" w:cs="Times New Roman"/>
            <w:lang w:val="en-US"/>
          </w:rPr>
          <w:t xml:space="preserve">The odds </w:t>
        </w:r>
      </w:ins>
      <w:ins w:id="77" w:author="Davit Sargsyan" w:date="2024-10-26T11:23:00Z">
        <w:r w:rsidR="00537821">
          <w:rPr>
            <w:rFonts w:ascii="Times New Roman" w:hAnsi="Times New Roman" w:cs="Times New Roman"/>
            <w:lang w:val="en-US"/>
          </w:rPr>
          <w:t>of t</w:t>
        </w:r>
        <w:r w:rsidR="00537821">
          <w:rPr>
            <w:rFonts w:ascii="Times New Roman" w:hAnsi="Times New Roman" w:cs="Times New Roman"/>
            <w:lang w:val="en-US"/>
          </w:rPr>
          <w:t xml:space="preserve">he sensory function </w:t>
        </w:r>
      </w:ins>
      <w:ins w:id="78" w:author="Davit Sargsyan" w:date="2024-10-26T11:24:00Z">
        <w:r w:rsidR="00537821">
          <w:rPr>
            <w:rFonts w:ascii="Times New Roman" w:hAnsi="Times New Roman" w:cs="Times New Roman"/>
            <w:lang w:val="en-US"/>
          </w:rPr>
          <w:t xml:space="preserve">worsening </w:t>
        </w:r>
      </w:ins>
      <w:ins w:id="79" w:author="Davit Sargsyan" w:date="2024-10-26T11:23:00Z">
        <w:r w:rsidR="00537821">
          <w:rPr>
            <w:rFonts w:ascii="Times New Roman" w:hAnsi="Times New Roman" w:cs="Times New Roman"/>
            <w:lang w:val="en-US"/>
          </w:rPr>
          <w:t xml:space="preserve">in the right or </w:t>
        </w:r>
        <w:r w:rsidR="00537821">
          <w:rPr>
            <w:rFonts w:ascii="Times New Roman" w:hAnsi="Times New Roman" w:cs="Times New Roman"/>
            <w:lang w:val="en-US"/>
          </w:rPr>
          <w:t xml:space="preserve">the </w:t>
        </w:r>
        <w:r w:rsidR="00537821">
          <w:rPr>
            <w:rFonts w:ascii="Times New Roman" w:hAnsi="Times New Roman" w:cs="Times New Roman"/>
            <w:lang w:val="en-US"/>
          </w:rPr>
          <w:t xml:space="preserve">left leg at </w:t>
        </w:r>
      </w:ins>
      <w:ins w:id="80" w:author="Davit Sargsyan" w:date="2024-10-26T11:25:00Z">
        <w:r w:rsidR="00537821">
          <w:rPr>
            <w:rFonts w:ascii="Times New Roman" w:hAnsi="Times New Roman" w:cs="Times New Roman"/>
            <w:lang w:val="en-US"/>
          </w:rPr>
          <w:t>the 3</w:t>
        </w:r>
      </w:ins>
      <w:ins w:id="81" w:author="Davit Sargsyan" w:date="2024-10-26T11:53:00Z">
        <w:r w:rsidR="003A05B6">
          <w:rPr>
            <w:rFonts w:ascii="Times New Roman" w:hAnsi="Times New Roman" w:cs="Times New Roman"/>
            <w:lang w:val="en-US"/>
          </w:rPr>
          <w:t xml:space="preserve"> </w:t>
        </w:r>
      </w:ins>
      <w:ins w:id="82" w:author="Davit Sargsyan" w:date="2024-10-26T11:25:00Z">
        <w:r w:rsidR="00537821">
          <w:rPr>
            <w:rFonts w:ascii="Times New Roman" w:hAnsi="Times New Roman" w:cs="Times New Roman"/>
            <w:lang w:val="en-US"/>
          </w:rPr>
          <w:t>month</w:t>
        </w:r>
      </w:ins>
      <w:ins w:id="83" w:author="Davit Sargsyan" w:date="2024-10-26T11:53:00Z">
        <w:r w:rsidR="003A05B6">
          <w:rPr>
            <w:rFonts w:ascii="Times New Roman" w:hAnsi="Times New Roman" w:cs="Times New Roman"/>
            <w:lang w:val="en-US"/>
          </w:rPr>
          <w:t>s</w:t>
        </w:r>
      </w:ins>
      <w:ins w:id="84" w:author="Davit Sargsyan" w:date="2024-10-26T11:23:00Z">
        <w:r w:rsidR="00537821">
          <w:rPr>
            <w:rFonts w:ascii="Times New Roman" w:hAnsi="Times New Roman" w:cs="Times New Roman"/>
            <w:lang w:val="en-US"/>
          </w:rPr>
          <w:t xml:space="preserve"> post-operative</w:t>
        </w:r>
      </w:ins>
      <w:ins w:id="85" w:author="Davit Sargsyan" w:date="2024-10-26T11:43:00Z">
        <w:r w:rsidR="001430B8">
          <w:rPr>
            <w:rFonts w:ascii="Times New Roman" w:hAnsi="Times New Roman" w:cs="Times New Roman"/>
            <w:lang w:val="en-US"/>
          </w:rPr>
          <w:t xml:space="preserve">ly </w:t>
        </w:r>
      </w:ins>
      <w:ins w:id="86" w:author="Davit Sargsyan" w:date="2024-10-26T11:05:00Z">
        <w:r>
          <w:rPr>
            <w:rFonts w:ascii="Times New Roman" w:hAnsi="Times New Roman" w:cs="Times New Roman"/>
            <w:lang w:val="en-US"/>
          </w:rPr>
          <w:t>were 25.19 time higher if</w:t>
        </w:r>
      </w:ins>
      <w:ins w:id="87" w:author="Davit Sargsyan" w:date="2024-10-26T11:23:00Z">
        <w:r w:rsidR="00537821">
          <w:rPr>
            <w:rFonts w:ascii="Times New Roman" w:hAnsi="Times New Roman" w:cs="Times New Roman"/>
            <w:lang w:val="en-US"/>
          </w:rPr>
          <w:t xml:space="preserve"> the intraoperative SEPs were lost</w:t>
        </w:r>
      </w:ins>
      <w:ins w:id="88" w:author="Davit Sargsyan" w:date="2024-10-26T11:06:00Z">
        <w:r w:rsidR="009C5AB2">
          <w:rPr>
            <w:rFonts w:ascii="Times New Roman" w:hAnsi="Times New Roman" w:cs="Times New Roman"/>
            <w:lang w:val="en-US"/>
          </w:rPr>
          <w:t xml:space="preserve"> (CI=4.70 to 135.07</w:t>
        </w:r>
      </w:ins>
      <w:ins w:id="89" w:author="Davit Sargsyan" w:date="2024-10-26T11:07:00Z">
        <w:r w:rsidR="009C5AB2">
          <w:rPr>
            <w:rFonts w:ascii="Times New Roman" w:hAnsi="Times New Roman" w:cs="Times New Roman"/>
            <w:lang w:val="en-US"/>
          </w:rPr>
          <w:t xml:space="preserve">, p-value&lt;0.001). </w:t>
        </w:r>
      </w:ins>
      <w:ins w:id="90" w:author="Davit Sargsyan" w:date="2024-10-26T11:08:00Z">
        <w:r w:rsidR="009C5AB2">
          <w:rPr>
            <w:rFonts w:ascii="Times New Roman" w:hAnsi="Times New Roman" w:cs="Times New Roman"/>
            <w:lang w:val="en-US"/>
          </w:rPr>
          <w:t>Th</w:t>
        </w:r>
      </w:ins>
      <w:ins w:id="91" w:author="Davit Sargsyan" w:date="2024-10-26T11:24:00Z">
        <w:r w:rsidR="00537821">
          <w:rPr>
            <w:rFonts w:ascii="Times New Roman" w:hAnsi="Times New Roman" w:cs="Times New Roman"/>
            <w:lang w:val="en-US"/>
          </w:rPr>
          <w:t>is</w:t>
        </w:r>
      </w:ins>
      <w:ins w:id="92" w:author="Davit Sargsyan" w:date="2024-10-26T11:08:00Z">
        <w:r w:rsidR="009C5AB2">
          <w:rPr>
            <w:rFonts w:ascii="Times New Roman" w:hAnsi="Times New Roman" w:cs="Times New Roman"/>
            <w:lang w:val="en-US"/>
          </w:rPr>
          <w:t xml:space="preserve"> odds ratio </w:t>
        </w:r>
      </w:ins>
      <w:ins w:id="93" w:author="Davit Sargsyan" w:date="2024-10-26T11:25:00Z">
        <w:r w:rsidR="00537821">
          <w:rPr>
            <w:rFonts w:ascii="Times New Roman" w:hAnsi="Times New Roman" w:cs="Times New Roman"/>
            <w:lang w:val="en-US"/>
          </w:rPr>
          <w:t xml:space="preserve">decreased </w:t>
        </w:r>
      </w:ins>
      <w:ins w:id="94" w:author="Davit Sargsyan" w:date="2024-10-26T11:08:00Z">
        <w:r w:rsidR="009C5AB2">
          <w:rPr>
            <w:rFonts w:ascii="Times New Roman" w:hAnsi="Times New Roman" w:cs="Times New Roman"/>
            <w:lang w:val="en-US"/>
          </w:rPr>
          <w:t xml:space="preserve">to 11.00 </w:t>
        </w:r>
      </w:ins>
      <w:ins w:id="95" w:author="Davit Sargsyan" w:date="2024-10-26T11:09:00Z">
        <w:r w:rsidR="009C5AB2">
          <w:rPr>
            <w:rFonts w:ascii="Times New Roman" w:hAnsi="Times New Roman" w:cs="Times New Roman"/>
            <w:lang w:val="en-US"/>
          </w:rPr>
          <w:t>(95%CI=2.76 to 43.80, p-value&lt;0.001) at the long-term follow-up.</w:t>
        </w:r>
      </w:ins>
      <w:ins w:id="96" w:author="Davit Sargsyan" w:date="2024-10-26T11:52:00Z">
        <w:r w:rsidR="003A05B6">
          <w:rPr>
            <w:rFonts w:ascii="Times New Roman" w:hAnsi="Times New Roman" w:cs="Times New Roman"/>
            <w:lang w:val="en-US"/>
          </w:rPr>
          <w:t xml:space="preserve"> </w:t>
        </w:r>
        <w:r w:rsidR="003A05B6">
          <w:rPr>
            <w:rFonts w:ascii="Times New Roman" w:hAnsi="Times New Roman" w:cs="Times New Roman"/>
            <w:lang w:val="en-US"/>
          </w:rPr>
          <w:t xml:space="preserve">The odds </w:t>
        </w:r>
        <w:r w:rsidR="003A05B6">
          <w:rPr>
            <w:rFonts w:ascii="Times New Roman" w:hAnsi="Times New Roman" w:cs="Times New Roman"/>
            <w:lang w:val="en-US"/>
          </w:rPr>
          <w:t xml:space="preserve">ratio </w:t>
        </w:r>
        <w:r w:rsidR="003A05B6">
          <w:rPr>
            <w:rFonts w:ascii="Times New Roman" w:hAnsi="Times New Roman" w:cs="Times New Roman"/>
            <w:lang w:val="en-US"/>
          </w:rPr>
          <w:t xml:space="preserve">of </w:t>
        </w:r>
        <w:r w:rsidR="003A05B6">
          <w:rPr>
            <w:rFonts w:ascii="Times New Roman" w:hAnsi="Times New Roman" w:cs="Times New Roman"/>
            <w:lang w:val="en-US"/>
          </w:rPr>
          <w:t>McCormick scale</w:t>
        </w:r>
        <w:r w:rsidR="003A05B6">
          <w:rPr>
            <w:rFonts w:ascii="Times New Roman" w:hAnsi="Times New Roman" w:cs="Times New Roman"/>
            <w:lang w:val="en-US"/>
          </w:rPr>
          <w:t xml:space="preserve"> worsening in the right or the left leg at the 3</w:t>
        </w:r>
      </w:ins>
      <w:ins w:id="97" w:author="Davit Sargsyan" w:date="2024-10-26T11:53:00Z">
        <w:r w:rsidR="003A05B6">
          <w:rPr>
            <w:rFonts w:ascii="Times New Roman" w:hAnsi="Times New Roman" w:cs="Times New Roman"/>
            <w:lang w:val="en-US"/>
          </w:rPr>
          <w:t xml:space="preserve"> </w:t>
        </w:r>
      </w:ins>
      <w:ins w:id="98" w:author="Davit Sargsyan" w:date="2024-10-26T11:52:00Z">
        <w:r w:rsidR="003A05B6">
          <w:rPr>
            <w:rFonts w:ascii="Times New Roman" w:hAnsi="Times New Roman" w:cs="Times New Roman"/>
            <w:lang w:val="en-US"/>
          </w:rPr>
          <w:t>month</w:t>
        </w:r>
      </w:ins>
      <w:ins w:id="99" w:author="Davit Sargsyan" w:date="2024-10-26T11:53:00Z">
        <w:r w:rsidR="003A05B6">
          <w:rPr>
            <w:rFonts w:ascii="Times New Roman" w:hAnsi="Times New Roman" w:cs="Times New Roman"/>
            <w:lang w:val="en-US"/>
          </w:rPr>
          <w:t>s</w:t>
        </w:r>
      </w:ins>
      <w:ins w:id="100" w:author="Davit Sargsyan" w:date="2024-10-26T11:52:00Z">
        <w:r w:rsidR="003A05B6">
          <w:rPr>
            <w:rFonts w:ascii="Times New Roman" w:hAnsi="Times New Roman" w:cs="Times New Roman"/>
            <w:lang w:val="en-US"/>
          </w:rPr>
          <w:t xml:space="preserve"> post-operatively </w:t>
        </w:r>
      </w:ins>
      <w:ins w:id="101" w:author="Davit Sargsyan" w:date="2024-10-26T11:55:00Z">
        <w:r w:rsidR="003A05B6">
          <w:rPr>
            <w:rFonts w:ascii="Times New Roman" w:hAnsi="Times New Roman" w:cs="Times New Roman"/>
            <w:lang w:val="en-US"/>
          </w:rPr>
          <w:t>was 7.77 (CI=1.95 to 30.96, p-value=0.004)</w:t>
        </w:r>
        <w:r w:rsidR="003A05B6">
          <w:rPr>
            <w:rFonts w:ascii="Times New Roman" w:hAnsi="Times New Roman" w:cs="Times New Roman"/>
            <w:lang w:val="en-US"/>
          </w:rPr>
          <w:t xml:space="preserve"> </w:t>
        </w:r>
      </w:ins>
      <w:ins w:id="102" w:author="Davit Sargsyan" w:date="2024-10-26T11:52:00Z">
        <w:r w:rsidR="003A05B6">
          <w:rPr>
            <w:rFonts w:ascii="Times New Roman" w:hAnsi="Times New Roman" w:cs="Times New Roman"/>
            <w:lang w:val="en-US"/>
          </w:rPr>
          <w:t>if the intraoperative SEPs were lost</w:t>
        </w:r>
      </w:ins>
      <w:ins w:id="103" w:author="Davit Sargsyan" w:date="2024-10-26T11:54:00Z">
        <w:r w:rsidR="003A05B6">
          <w:rPr>
            <w:rFonts w:ascii="Times New Roman" w:hAnsi="Times New Roman" w:cs="Times New Roman"/>
            <w:lang w:val="en-US"/>
          </w:rPr>
          <w:t xml:space="preserve">. </w:t>
        </w:r>
      </w:ins>
      <w:ins w:id="104" w:author="Davit Sargsyan" w:date="2024-10-26T11:55:00Z">
        <w:r w:rsidR="003A05B6">
          <w:rPr>
            <w:rFonts w:ascii="Times New Roman" w:hAnsi="Times New Roman" w:cs="Times New Roman"/>
            <w:lang w:val="en-US"/>
          </w:rPr>
          <w:t xml:space="preserve">The odds ratio </w:t>
        </w:r>
      </w:ins>
      <w:ins w:id="105" w:author="Davit Sargsyan" w:date="2024-10-26T12:04:00Z">
        <w:r w:rsidR="00861BF6">
          <w:rPr>
            <w:rFonts w:ascii="Times New Roman" w:hAnsi="Times New Roman" w:cs="Times New Roman"/>
            <w:lang w:val="en-US"/>
          </w:rPr>
          <w:t xml:space="preserve">increased to </w:t>
        </w:r>
        <w:r w:rsidR="00861BF6">
          <w:rPr>
            <w:rFonts w:ascii="Times New Roman" w:hAnsi="Times New Roman" w:cs="Times New Roman"/>
            <w:lang w:val="en-US"/>
          </w:rPr>
          <w:t>11.00 (95%CI=2.76 to 43.80, p-value&lt;0.001)</w:t>
        </w:r>
        <w:r w:rsidR="00861BF6">
          <w:rPr>
            <w:rFonts w:ascii="Times New Roman" w:hAnsi="Times New Roman" w:cs="Times New Roman"/>
            <w:lang w:val="en-US"/>
          </w:rPr>
          <w:t xml:space="preserve"> at long-term follow-up.</w:t>
        </w:r>
      </w:ins>
    </w:p>
    <w:p w14:paraId="45CFC579" w14:textId="114638A6" w:rsidR="00861BF6" w:rsidRDefault="00861BF6" w:rsidP="0018166B">
      <w:pPr>
        <w:rPr>
          <w:ins w:id="106" w:author="Davit Sargsyan" w:date="2024-10-26T11:10:00Z"/>
          <w:rFonts w:ascii="Times New Roman" w:hAnsi="Times New Roman" w:cs="Times New Roman"/>
          <w:lang w:val="en-US"/>
        </w:rPr>
      </w:pPr>
      <w:ins w:id="107" w:author="Davit Sargsyan" w:date="2024-10-26T12:04:00Z">
        <w:r>
          <w:rPr>
            <w:rFonts w:ascii="Times New Roman" w:hAnsi="Times New Roman" w:cs="Times New Roman"/>
            <w:lang w:val="en-US"/>
          </w:rPr>
          <w:t xml:space="preserve">No significant associations between ASIA IS </w:t>
        </w:r>
      </w:ins>
      <w:ins w:id="108" w:author="Davit Sargsyan" w:date="2024-10-26T12:05:00Z">
        <w:r>
          <w:rPr>
            <w:rFonts w:ascii="Times New Roman" w:hAnsi="Times New Roman" w:cs="Times New Roman"/>
            <w:lang w:val="en-US"/>
          </w:rPr>
          <w:t xml:space="preserve">change </w:t>
        </w:r>
      </w:ins>
      <w:ins w:id="109" w:author="Davit Sargsyan" w:date="2024-10-26T12:04:00Z">
        <w:r>
          <w:rPr>
            <w:rFonts w:ascii="Times New Roman" w:hAnsi="Times New Roman" w:cs="Times New Roman"/>
            <w:lang w:val="en-US"/>
          </w:rPr>
          <w:t xml:space="preserve">and </w:t>
        </w:r>
      </w:ins>
      <w:ins w:id="110" w:author="Davit Sargsyan" w:date="2024-10-26T12:05:00Z">
        <w:r>
          <w:rPr>
            <w:rFonts w:ascii="Times New Roman" w:hAnsi="Times New Roman" w:cs="Times New Roman"/>
            <w:lang w:val="en-US"/>
          </w:rPr>
          <w:t xml:space="preserve">intraoperative </w:t>
        </w:r>
      </w:ins>
      <w:ins w:id="111" w:author="Davit Sargsyan" w:date="2024-10-26T12:04:00Z">
        <w:r>
          <w:rPr>
            <w:rFonts w:ascii="Times New Roman" w:hAnsi="Times New Roman" w:cs="Times New Roman"/>
            <w:lang w:val="en-US"/>
          </w:rPr>
          <w:t>SEPs</w:t>
        </w:r>
      </w:ins>
      <w:ins w:id="112" w:author="Davit Sargsyan" w:date="2024-10-26T12:05:00Z">
        <w:r>
          <w:rPr>
            <w:rFonts w:ascii="Times New Roman" w:hAnsi="Times New Roman" w:cs="Times New Roman"/>
            <w:lang w:val="en-US"/>
          </w:rPr>
          <w:t xml:space="preserve"> loss or amplitude decrease were</w:t>
        </w:r>
      </w:ins>
      <w:ins w:id="113" w:author="Davit Sargsyan" w:date="2024-10-26T12:06:00Z">
        <w:r>
          <w:rPr>
            <w:rFonts w:ascii="Times New Roman" w:hAnsi="Times New Roman" w:cs="Times New Roman"/>
            <w:lang w:val="en-US"/>
          </w:rPr>
          <w:t xml:space="preserve"> observed</w:t>
        </w:r>
      </w:ins>
      <w:ins w:id="114" w:author="Davit Sargsyan" w:date="2024-10-26T12:05:00Z">
        <w:r>
          <w:rPr>
            <w:rFonts w:ascii="Times New Roman" w:hAnsi="Times New Roman" w:cs="Times New Roman"/>
            <w:lang w:val="en-US"/>
          </w:rPr>
          <w:t xml:space="preserve"> at either short- or long follow-up</w:t>
        </w:r>
      </w:ins>
      <w:ins w:id="115" w:author="Davit Sargsyan" w:date="2024-10-26T12:06:00Z">
        <w:r>
          <w:rPr>
            <w:rFonts w:ascii="Times New Roman" w:hAnsi="Times New Roman" w:cs="Times New Roman"/>
            <w:lang w:val="en-US"/>
          </w:rPr>
          <w:t>s</w:t>
        </w:r>
      </w:ins>
      <w:ins w:id="116" w:author="Davit Sargsyan" w:date="2024-10-26T12:05:00Z">
        <w:r>
          <w:rPr>
            <w:rFonts w:ascii="Times New Roman" w:hAnsi="Times New Roman" w:cs="Times New Roman"/>
            <w:lang w:val="en-US"/>
          </w:rPr>
          <w:t xml:space="preserve">. </w:t>
        </w:r>
      </w:ins>
    </w:p>
    <w:p w14:paraId="21FDF4A5" w14:textId="269F34A3" w:rsidR="009C5AB2" w:rsidRDefault="009C5AB2" w:rsidP="0018166B">
      <w:pPr>
        <w:rPr>
          <w:ins w:id="117" w:author="Davit Sargsyan" w:date="2024-10-26T11:10:00Z"/>
          <w:rFonts w:ascii="Times New Roman" w:hAnsi="Times New Roman" w:cs="Times New Roman"/>
          <w:lang w:val="en-US"/>
        </w:rPr>
      </w:pPr>
    </w:p>
    <w:p w14:paraId="44B30AC3" w14:textId="78171D90" w:rsidR="009C5AB2" w:rsidRDefault="009C5AB2" w:rsidP="0018166B">
      <w:pPr>
        <w:rPr>
          <w:ins w:id="118" w:author="Davit Sargsyan" w:date="2024-10-26T11:11:00Z"/>
          <w:rFonts w:ascii="Times New Roman" w:hAnsi="Times New Roman" w:cs="Times New Roman"/>
          <w:lang w:val="en-US"/>
        </w:rPr>
      </w:pPr>
      <w:ins w:id="119" w:author="Davit Sargsyan" w:date="2024-10-26T11:11:00Z">
        <w:r>
          <w:rPr>
            <w:rFonts w:ascii="Times New Roman" w:hAnsi="Times New Roman" w:cs="Times New Roman"/>
            <w:lang w:val="en-US"/>
          </w:rPr>
          <w:t>Table X</w:t>
        </w:r>
      </w:ins>
      <w:ins w:id="120" w:author="Davit Sargsyan" w:date="2024-10-26T11:38:00Z">
        <w:r w:rsidR="00E16E90">
          <w:rPr>
            <w:rFonts w:ascii="Times New Roman" w:hAnsi="Times New Roman" w:cs="Times New Roman"/>
            <w:lang w:val="en-US"/>
          </w:rPr>
          <w:t>1</w:t>
        </w:r>
      </w:ins>
      <w:ins w:id="121" w:author="Davit Sargsyan" w:date="2024-10-26T12:07:00Z">
        <w:r w:rsidR="00A13B28">
          <w:rPr>
            <w:rFonts w:ascii="Times New Roman" w:hAnsi="Times New Roman" w:cs="Times New Roman"/>
            <w:lang w:val="en-US"/>
          </w:rPr>
          <w:t>: SEP association with the outcomes</w:t>
        </w:r>
      </w:ins>
    </w:p>
    <w:tbl>
      <w:tblPr>
        <w:tblW w:w="9540" w:type="dxa"/>
        <w:tblInd w:w="-10" w:type="dxa"/>
        <w:tblLayout w:type="fixed"/>
        <w:tblCellMar>
          <w:left w:w="0" w:type="dxa"/>
          <w:right w:w="0" w:type="dxa"/>
        </w:tblCellMar>
        <w:tblLook w:val="0420" w:firstRow="1" w:lastRow="0" w:firstColumn="0" w:lastColumn="0" w:noHBand="0" w:noVBand="1"/>
      </w:tblPr>
      <w:tblGrid>
        <w:gridCol w:w="2340"/>
        <w:gridCol w:w="2610"/>
        <w:gridCol w:w="2250"/>
        <w:gridCol w:w="990"/>
        <w:gridCol w:w="1350"/>
        <w:tblGridChange w:id="122">
          <w:tblGrid>
            <w:gridCol w:w="2340"/>
            <w:gridCol w:w="2610"/>
            <w:gridCol w:w="2250"/>
            <w:gridCol w:w="990"/>
            <w:gridCol w:w="1350"/>
          </w:tblGrid>
        </w:tblGridChange>
      </w:tblGrid>
      <w:tr w:rsidR="001430B8" w:rsidRPr="009C5AB2" w14:paraId="2A119C68" w14:textId="77777777" w:rsidTr="00E16E90">
        <w:trPr>
          <w:trHeight w:val="435"/>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6D0803" w14:textId="0FC98870" w:rsidR="00D41A86" w:rsidRPr="001430B8" w:rsidRDefault="00D41A86" w:rsidP="001430B8">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Outcome odds</w:t>
            </w:r>
          </w:p>
        </w:tc>
        <w:tc>
          <w:tcPr>
            <w:tcW w:w="2610" w:type="dxa"/>
            <w:tcBorders>
              <w:top w:val="single" w:sz="8" w:space="0" w:color="000000"/>
              <w:left w:val="single" w:sz="8" w:space="0" w:color="000000"/>
              <w:bottom w:val="single" w:sz="8" w:space="0" w:color="000000"/>
              <w:right w:val="single" w:sz="8" w:space="0" w:color="000000"/>
            </w:tcBorders>
          </w:tcPr>
          <w:p w14:paraId="7149736F" w14:textId="48917AC5" w:rsidR="00D41A86" w:rsidRPr="009C5AB2" w:rsidRDefault="00D41A86" w:rsidP="001430B8">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Predictor odds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B1F2F6" w14:textId="467E4B6B" w:rsidR="00E16E90" w:rsidRDefault="00D41A86" w:rsidP="001430B8">
            <w:pPr>
              <w:spacing w:after="0"/>
              <w:jc w:val="center"/>
              <w:rPr>
                <w:rFonts w:ascii="Times New Roman" w:hAnsi="Times New Roman" w:cs="Times New Roman"/>
                <w:sz w:val="20"/>
                <w:szCs w:val="20"/>
                <w:lang w:val="en-US"/>
              </w:rPr>
            </w:pPr>
            <w:r w:rsidRPr="001430B8">
              <w:rPr>
                <w:rFonts w:ascii="Times New Roman" w:hAnsi="Times New Roman" w:cs="Times New Roman"/>
                <w:sz w:val="20"/>
                <w:szCs w:val="20"/>
                <w:lang w:val="en-US"/>
              </w:rPr>
              <w:t>O</w:t>
            </w:r>
            <w:r w:rsidRPr="001430B8">
              <w:rPr>
                <w:rFonts w:ascii="Times New Roman" w:hAnsi="Times New Roman" w:cs="Times New Roman"/>
                <w:sz w:val="20"/>
                <w:szCs w:val="20"/>
                <w:lang w:val="en-US"/>
              </w:rPr>
              <w:t>dds Ratio</w:t>
            </w:r>
          </w:p>
          <w:p w14:paraId="13D8FF49" w14:textId="4ECB7EA5" w:rsidR="00D41A86" w:rsidRPr="001430B8" w:rsidRDefault="00D41A86" w:rsidP="001430B8">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(95%CILB</w:t>
            </w:r>
            <w:r w:rsidR="00E16E90">
              <w:rPr>
                <w:rFonts w:ascii="Times New Roman" w:hAnsi="Times New Roman" w:cs="Times New Roman"/>
                <w:sz w:val="20"/>
                <w:szCs w:val="20"/>
                <w:lang w:val="en-US"/>
              </w:rPr>
              <w:t>;</w:t>
            </w:r>
            <w:r>
              <w:rPr>
                <w:rFonts w:ascii="Times New Roman" w:hAnsi="Times New Roman" w:cs="Times New Roman"/>
                <w:sz w:val="20"/>
                <w:szCs w:val="20"/>
                <w:lang w:val="en-US"/>
              </w:rPr>
              <w:t xml:space="preserve"> 95%CIUB)</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7EE311" w14:textId="77777777" w:rsidR="00D41A86" w:rsidRPr="001430B8" w:rsidRDefault="00D41A86" w:rsidP="001430B8">
            <w:pPr>
              <w:spacing w:after="0"/>
              <w:jc w:val="center"/>
              <w:rPr>
                <w:rFonts w:ascii="Times New Roman" w:hAnsi="Times New Roman" w:cs="Times New Roman"/>
                <w:sz w:val="20"/>
                <w:szCs w:val="20"/>
                <w:lang w:val="en-US"/>
              </w:rPr>
            </w:pPr>
            <w:r w:rsidRPr="001430B8">
              <w:rPr>
                <w:rFonts w:ascii="Times New Roman" w:hAnsi="Times New Roman" w:cs="Times New Roman"/>
                <w:sz w:val="20"/>
                <w:szCs w:val="20"/>
                <w:lang w:val="en-US"/>
              </w:rPr>
              <w:t>P-Value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D9EACE" w14:textId="77777777" w:rsidR="00D41A86" w:rsidRPr="001430B8" w:rsidRDefault="00D41A86" w:rsidP="001430B8">
            <w:pPr>
              <w:spacing w:after="0"/>
              <w:jc w:val="center"/>
              <w:rPr>
                <w:rFonts w:ascii="Times New Roman" w:hAnsi="Times New Roman" w:cs="Times New Roman"/>
                <w:sz w:val="20"/>
                <w:szCs w:val="20"/>
                <w:lang w:val="en-US"/>
              </w:rPr>
            </w:pPr>
            <w:r w:rsidRPr="001430B8">
              <w:rPr>
                <w:rFonts w:ascii="Times New Roman" w:hAnsi="Times New Roman" w:cs="Times New Roman"/>
                <w:sz w:val="20"/>
                <w:szCs w:val="20"/>
                <w:lang w:val="en-US"/>
              </w:rPr>
              <w:t>Significance</w:t>
            </w:r>
          </w:p>
        </w:tc>
      </w:tr>
      <w:tr w:rsidR="00E16E90" w:rsidRPr="009C5AB2" w14:paraId="4E2847BC" w14:textId="77777777" w:rsidTr="001430B8">
        <w:trPr>
          <w:trHeight w:val="678"/>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AA04C5" w14:textId="505527CB" w:rsidR="00E16E90" w:rsidRPr="001430B8" w:rsidRDefault="00E16E90" w:rsidP="001430B8">
            <w:pPr>
              <w:spacing w:after="0"/>
              <w:rPr>
                <w:sz w:val="20"/>
                <w:szCs w:val="20"/>
              </w:rPr>
            </w:pPr>
            <w:r>
              <w:rPr>
                <w:sz w:val="20"/>
                <w:szCs w:val="20"/>
              </w:rPr>
              <w:t>Sensory function worsening</w:t>
            </w:r>
            <w:r w:rsidRPr="00362DB1">
              <w:rPr>
                <w:sz w:val="20"/>
                <w:szCs w:val="20"/>
              </w:rPr>
              <w:t xml:space="preserve"> </w:t>
            </w:r>
            <w:r>
              <w:rPr>
                <w:sz w:val="20"/>
                <w:szCs w:val="20"/>
              </w:rPr>
              <w:t>at 3 months post-op vs. Unchanged</w:t>
            </w:r>
          </w:p>
        </w:tc>
        <w:tc>
          <w:tcPr>
            <w:tcW w:w="2610" w:type="dxa"/>
            <w:tcBorders>
              <w:top w:val="single" w:sz="8" w:space="0" w:color="000000"/>
              <w:left w:val="single" w:sz="8" w:space="0" w:color="000000"/>
              <w:bottom w:val="single" w:sz="8" w:space="0" w:color="000000"/>
              <w:right w:val="single" w:sz="8" w:space="0" w:color="000000"/>
            </w:tcBorders>
          </w:tcPr>
          <w:p w14:paraId="50E2BB7D" w14:textId="212C4D28" w:rsidR="00E16E90" w:rsidRPr="009C5AB2" w:rsidRDefault="00E16E90" w:rsidP="001430B8">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Amplitude </w:t>
            </w:r>
            <w:proofErr w:type="gramStart"/>
            <w:r w:rsidR="001430B8">
              <w:rPr>
                <w:rFonts w:ascii="Times New Roman" w:hAnsi="Times New Roman" w:cs="Times New Roman"/>
                <w:sz w:val="20"/>
                <w:szCs w:val="20"/>
                <w:lang w:val="en-US"/>
              </w:rPr>
              <w:t>decrease</w:t>
            </w:r>
            <w:proofErr w:type="gramEnd"/>
            <w:r w:rsidR="001430B8">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of SEP </w:t>
            </w:r>
            <w:r w:rsidRPr="00362DB1">
              <w:rPr>
                <w:rFonts w:ascii="Times New Roman" w:hAnsi="Times New Roman" w:cs="Times New Roman"/>
                <w:sz w:val="20"/>
                <w:szCs w:val="20"/>
                <w:lang w:val="en-US"/>
              </w:rPr>
              <w:t xml:space="preserve">in </w:t>
            </w:r>
            <w:r>
              <w:rPr>
                <w:rFonts w:ascii="Times New Roman" w:hAnsi="Times New Roman" w:cs="Times New Roman"/>
                <w:sz w:val="20"/>
                <w:szCs w:val="20"/>
                <w:lang w:val="en-US"/>
              </w:rPr>
              <w:t>the right or the left leg intraoperatively vs. Unchanged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0CA72CD0" w14:textId="77777777" w:rsidR="00E16E90" w:rsidRDefault="00E16E90" w:rsidP="001430B8">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3.01</w:t>
            </w:r>
          </w:p>
          <w:p w14:paraId="1585BBE2" w14:textId="046EDE7D" w:rsidR="00E16E90" w:rsidRPr="001430B8" w:rsidRDefault="00E16E90" w:rsidP="001430B8">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(0.86; 10.59)</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3CA7926" w14:textId="13EF76A6" w:rsidR="00E16E90" w:rsidRPr="001430B8" w:rsidRDefault="00E16E90" w:rsidP="001430B8">
            <w:pPr>
              <w:spacing w:after="0"/>
              <w:jc w:val="right"/>
              <w:rPr>
                <w:rFonts w:ascii="Times New Roman" w:hAnsi="Times New Roman" w:cs="Times New Roman"/>
                <w:sz w:val="20"/>
                <w:szCs w:val="20"/>
                <w:lang w:val="en-US"/>
              </w:rPr>
            </w:pPr>
            <w:r>
              <w:rPr>
                <w:rFonts w:ascii="Times New Roman" w:hAnsi="Times New Roman" w:cs="Times New Roman"/>
                <w:sz w:val="20"/>
                <w:szCs w:val="20"/>
                <w:lang w:val="en-US"/>
              </w:rPr>
              <w:t>0.085</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99682E4" w14:textId="77777777" w:rsidR="00E16E90" w:rsidRPr="001430B8" w:rsidRDefault="00E16E90" w:rsidP="001430B8">
            <w:pPr>
              <w:spacing w:after="0"/>
              <w:jc w:val="right"/>
              <w:rPr>
                <w:rFonts w:ascii="Times New Roman" w:hAnsi="Times New Roman" w:cs="Times New Roman"/>
                <w:sz w:val="20"/>
                <w:szCs w:val="20"/>
                <w:lang w:val="en-US"/>
              </w:rPr>
            </w:pPr>
          </w:p>
        </w:tc>
      </w:tr>
      <w:tr w:rsidR="001430B8" w:rsidRPr="009C5AB2" w14:paraId="074124E5" w14:textId="77777777" w:rsidTr="001430B8">
        <w:trPr>
          <w:trHeight w:val="564"/>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376152" w14:textId="6DE4662B" w:rsidR="00E16E90" w:rsidRDefault="00E16E90" w:rsidP="001430B8">
            <w:pPr>
              <w:spacing w:after="0"/>
              <w:rPr>
                <w:sz w:val="20"/>
                <w:szCs w:val="20"/>
              </w:rPr>
            </w:pPr>
            <w:r>
              <w:rPr>
                <w:sz w:val="20"/>
                <w:szCs w:val="20"/>
              </w:rPr>
              <w:t>Sensory function worsening</w:t>
            </w:r>
            <w:r w:rsidRPr="00362DB1">
              <w:rPr>
                <w:sz w:val="20"/>
                <w:szCs w:val="20"/>
              </w:rPr>
              <w:t xml:space="preserve"> </w:t>
            </w:r>
            <w:r>
              <w:rPr>
                <w:sz w:val="20"/>
                <w:szCs w:val="20"/>
              </w:rPr>
              <w:t>at 3 months post-op vs. Unchanged</w:t>
            </w:r>
          </w:p>
        </w:tc>
        <w:tc>
          <w:tcPr>
            <w:tcW w:w="2610" w:type="dxa"/>
            <w:tcBorders>
              <w:top w:val="single" w:sz="8" w:space="0" w:color="000000"/>
              <w:left w:val="single" w:sz="8" w:space="0" w:color="000000"/>
              <w:bottom w:val="single" w:sz="8" w:space="0" w:color="000000"/>
              <w:right w:val="single" w:sz="8" w:space="0" w:color="000000"/>
            </w:tcBorders>
          </w:tcPr>
          <w:p w14:paraId="649D5157" w14:textId="38FB800B" w:rsidR="00E16E90" w:rsidRDefault="00E16E90" w:rsidP="001430B8">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Loss of SEP </w:t>
            </w:r>
            <w:r w:rsidRPr="00362DB1">
              <w:rPr>
                <w:rFonts w:ascii="Times New Roman" w:hAnsi="Times New Roman" w:cs="Times New Roman"/>
                <w:sz w:val="20"/>
                <w:szCs w:val="20"/>
                <w:lang w:val="en-US"/>
              </w:rPr>
              <w:t xml:space="preserve">in </w:t>
            </w:r>
            <w:r>
              <w:rPr>
                <w:rFonts w:ascii="Times New Roman" w:hAnsi="Times New Roman" w:cs="Times New Roman"/>
                <w:sz w:val="20"/>
                <w:szCs w:val="20"/>
                <w:lang w:val="en-US"/>
              </w:rPr>
              <w:t>the right or the left leg intraoperatively vs. Unchanged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AC0EB6E" w14:textId="77777777" w:rsidR="00E16E90" w:rsidRDefault="00E16E90" w:rsidP="001430B8">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25.19</w:t>
            </w:r>
          </w:p>
          <w:p w14:paraId="02466C8C" w14:textId="1A901C83" w:rsidR="00E16E90" w:rsidRDefault="00E16E90" w:rsidP="001430B8">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(4.70 to 135.07)</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B2570DE" w14:textId="7A726544" w:rsidR="00E16E90" w:rsidRDefault="00E16E90" w:rsidP="001430B8">
            <w:pPr>
              <w:spacing w:after="0"/>
              <w:jc w:val="right"/>
              <w:rPr>
                <w:rFonts w:ascii="Times New Roman" w:hAnsi="Times New Roman" w:cs="Times New Roman"/>
                <w:sz w:val="20"/>
                <w:szCs w:val="20"/>
                <w:lang w:val="en-US"/>
              </w:rPr>
            </w:pPr>
            <w:r>
              <w:rPr>
                <w:rFonts w:ascii="Times New Roman" w:hAnsi="Times New Roman" w:cs="Times New Roman"/>
                <w:sz w:val="20"/>
                <w:szCs w:val="20"/>
                <w:lang w:val="en-US"/>
              </w:rPr>
              <w:t>&lt;0.001</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667CD6F" w14:textId="016224FF" w:rsidR="00E16E90" w:rsidRPr="00362DB1" w:rsidRDefault="001430B8" w:rsidP="001430B8">
            <w:pPr>
              <w:spacing w:after="0"/>
              <w:jc w:val="right"/>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430B8" w:rsidRPr="009C5AB2" w14:paraId="6A0EAAFC" w14:textId="77777777" w:rsidTr="001430B8">
        <w:trPr>
          <w:trHeight w:val="564"/>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92AA4B" w14:textId="4079E722" w:rsidR="001430B8" w:rsidRDefault="001430B8" w:rsidP="001430B8">
            <w:pPr>
              <w:spacing w:after="0"/>
              <w:rPr>
                <w:sz w:val="20"/>
                <w:szCs w:val="20"/>
              </w:rPr>
            </w:pPr>
            <w:r>
              <w:rPr>
                <w:sz w:val="20"/>
                <w:szCs w:val="20"/>
              </w:rPr>
              <w:t>Sensory function worsening</w:t>
            </w:r>
            <w:r w:rsidRPr="00362DB1">
              <w:rPr>
                <w:sz w:val="20"/>
                <w:szCs w:val="20"/>
              </w:rPr>
              <w:t xml:space="preserve"> </w:t>
            </w:r>
            <w:r>
              <w:rPr>
                <w:sz w:val="20"/>
                <w:szCs w:val="20"/>
              </w:rPr>
              <w:t xml:space="preserve">in the long-term </w:t>
            </w:r>
            <w:r>
              <w:rPr>
                <w:sz w:val="20"/>
                <w:szCs w:val="20"/>
              </w:rPr>
              <w:t>post-op vs. Unchanged</w:t>
            </w:r>
          </w:p>
        </w:tc>
        <w:tc>
          <w:tcPr>
            <w:tcW w:w="2610" w:type="dxa"/>
            <w:tcBorders>
              <w:top w:val="single" w:sz="8" w:space="0" w:color="000000"/>
              <w:left w:val="single" w:sz="8" w:space="0" w:color="000000"/>
              <w:bottom w:val="single" w:sz="8" w:space="0" w:color="000000"/>
              <w:right w:val="single" w:sz="8" w:space="0" w:color="000000"/>
            </w:tcBorders>
          </w:tcPr>
          <w:p w14:paraId="0B9BF5A3" w14:textId="5DCB421F" w:rsidR="001430B8" w:rsidRDefault="001430B8" w:rsidP="001430B8">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Amplitude </w:t>
            </w:r>
            <w:proofErr w:type="gramStart"/>
            <w:r>
              <w:rPr>
                <w:rFonts w:ascii="Times New Roman" w:hAnsi="Times New Roman" w:cs="Times New Roman"/>
                <w:sz w:val="20"/>
                <w:szCs w:val="20"/>
                <w:lang w:val="en-US"/>
              </w:rPr>
              <w:t>decrease</w:t>
            </w:r>
            <w:proofErr w:type="gramEnd"/>
            <w:r>
              <w:rPr>
                <w:rFonts w:ascii="Times New Roman" w:hAnsi="Times New Roman" w:cs="Times New Roman"/>
                <w:sz w:val="20"/>
                <w:szCs w:val="20"/>
                <w:lang w:val="en-US"/>
              </w:rPr>
              <w:t xml:space="preserve"> of SEP </w:t>
            </w:r>
            <w:r w:rsidRPr="00362DB1">
              <w:rPr>
                <w:rFonts w:ascii="Times New Roman" w:hAnsi="Times New Roman" w:cs="Times New Roman"/>
                <w:sz w:val="20"/>
                <w:szCs w:val="20"/>
                <w:lang w:val="en-US"/>
              </w:rPr>
              <w:t xml:space="preserve">in </w:t>
            </w:r>
            <w:r>
              <w:rPr>
                <w:rFonts w:ascii="Times New Roman" w:hAnsi="Times New Roman" w:cs="Times New Roman"/>
                <w:sz w:val="20"/>
                <w:szCs w:val="20"/>
                <w:lang w:val="en-US"/>
              </w:rPr>
              <w:t>the right or the left leg intraoperatively vs. Unchanged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B52206A" w14:textId="77777777" w:rsidR="001430B8" w:rsidRDefault="001430B8" w:rsidP="001430B8">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3.30</w:t>
            </w:r>
          </w:p>
          <w:p w14:paraId="792B2163" w14:textId="074A087F" w:rsidR="001430B8" w:rsidRDefault="001430B8" w:rsidP="001430B8">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(0.87; 12.53)</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06ACD57E" w14:textId="4DE53AE6" w:rsidR="001430B8" w:rsidRDefault="00930612" w:rsidP="001430B8">
            <w:pPr>
              <w:spacing w:after="0"/>
              <w:jc w:val="right"/>
              <w:rPr>
                <w:rFonts w:ascii="Times New Roman" w:hAnsi="Times New Roman" w:cs="Times New Roman"/>
                <w:sz w:val="20"/>
                <w:szCs w:val="20"/>
                <w:lang w:val="en-US"/>
              </w:rPr>
            </w:pPr>
            <w:r>
              <w:rPr>
                <w:rFonts w:ascii="Times New Roman" w:hAnsi="Times New Roman" w:cs="Times New Roman"/>
                <w:sz w:val="20"/>
                <w:szCs w:val="20"/>
                <w:lang w:val="en-US"/>
              </w:rPr>
              <w:t>0.080</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F87066F" w14:textId="77777777" w:rsidR="001430B8" w:rsidRDefault="001430B8" w:rsidP="001430B8">
            <w:pPr>
              <w:spacing w:after="0"/>
              <w:jc w:val="right"/>
              <w:rPr>
                <w:rFonts w:ascii="Times New Roman" w:hAnsi="Times New Roman" w:cs="Times New Roman"/>
                <w:sz w:val="20"/>
                <w:szCs w:val="20"/>
                <w:lang w:val="en-US"/>
              </w:rPr>
            </w:pPr>
          </w:p>
        </w:tc>
      </w:tr>
      <w:tr w:rsidR="001430B8" w:rsidRPr="009C5AB2" w14:paraId="400321DE" w14:textId="77777777" w:rsidTr="001430B8">
        <w:trPr>
          <w:trHeight w:val="564"/>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4A64E1" w14:textId="32274255" w:rsidR="001430B8" w:rsidRDefault="001430B8" w:rsidP="001430B8">
            <w:pPr>
              <w:spacing w:after="0"/>
              <w:rPr>
                <w:sz w:val="20"/>
                <w:szCs w:val="20"/>
              </w:rPr>
            </w:pPr>
            <w:r>
              <w:rPr>
                <w:sz w:val="20"/>
                <w:szCs w:val="20"/>
              </w:rPr>
              <w:t>Sensory function worsening</w:t>
            </w:r>
            <w:r w:rsidRPr="00362DB1">
              <w:rPr>
                <w:sz w:val="20"/>
                <w:szCs w:val="20"/>
              </w:rPr>
              <w:t xml:space="preserve"> </w:t>
            </w:r>
            <w:r>
              <w:rPr>
                <w:sz w:val="20"/>
                <w:szCs w:val="20"/>
              </w:rPr>
              <w:t>in the long-term</w:t>
            </w:r>
            <w:r>
              <w:rPr>
                <w:sz w:val="20"/>
                <w:szCs w:val="20"/>
              </w:rPr>
              <w:t xml:space="preserve"> post-op vs. Unchanged</w:t>
            </w:r>
          </w:p>
        </w:tc>
        <w:tc>
          <w:tcPr>
            <w:tcW w:w="2610" w:type="dxa"/>
            <w:tcBorders>
              <w:top w:val="single" w:sz="8" w:space="0" w:color="000000"/>
              <w:left w:val="single" w:sz="8" w:space="0" w:color="000000"/>
              <w:bottom w:val="single" w:sz="8" w:space="0" w:color="000000"/>
              <w:right w:val="single" w:sz="8" w:space="0" w:color="000000"/>
            </w:tcBorders>
          </w:tcPr>
          <w:p w14:paraId="650D0B6A" w14:textId="59B47B46" w:rsidR="001430B8" w:rsidRDefault="001430B8" w:rsidP="001430B8">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Loss of SEP </w:t>
            </w:r>
            <w:r w:rsidRPr="00362DB1">
              <w:rPr>
                <w:rFonts w:ascii="Times New Roman" w:hAnsi="Times New Roman" w:cs="Times New Roman"/>
                <w:sz w:val="20"/>
                <w:szCs w:val="20"/>
                <w:lang w:val="en-US"/>
              </w:rPr>
              <w:t xml:space="preserve">in </w:t>
            </w:r>
            <w:r>
              <w:rPr>
                <w:rFonts w:ascii="Times New Roman" w:hAnsi="Times New Roman" w:cs="Times New Roman"/>
                <w:sz w:val="20"/>
                <w:szCs w:val="20"/>
                <w:lang w:val="en-US"/>
              </w:rPr>
              <w:t>the right or the left leg intraoperatively vs. Unchanged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973BB16" w14:textId="77777777" w:rsidR="001430B8" w:rsidRDefault="001430B8" w:rsidP="001430B8">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11.00</w:t>
            </w:r>
          </w:p>
          <w:p w14:paraId="407BCF21" w14:textId="660B2178" w:rsidR="001430B8" w:rsidRDefault="001430B8" w:rsidP="001430B8">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(2.76; </w:t>
            </w:r>
            <w:r w:rsidR="00930612">
              <w:rPr>
                <w:rFonts w:ascii="Times New Roman" w:hAnsi="Times New Roman" w:cs="Times New Roman"/>
                <w:sz w:val="20"/>
                <w:szCs w:val="20"/>
                <w:lang w:val="en-US"/>
              </w:rPr>
              <w:t>43.80)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8C5F4DC" w14:textId="13DBBE49" w:rsidR="001430B8" w:rsidRDefault="00930612" w:rsidP="001430B8">
            <w:pPr>
              <w:spacing w:after="0"/>
              <w:jc w:val="right"/>
              <w:rPr>
                <w:rFonts w:ascii="Times New Roman" w:hAnsi="Times New Roman" w:cs="Times New Roman"/>
                <w:sz w:val="20"/>
                <w:szCs w:val="20"/>
                <w:lang w:val="en-US"/>
              </w:rPr>
            </w:pPr>
            <w:r>
              <w:rPr>
                <w:rFonts w:ascii="Times New Roman" w:hAnsi="Times New Roman" w:cs="Times New Roman"/>
                <w:sz w:val="20"/>
                <w:szCs w:val="20"/>
                <w:lang w:val="en-US"/>
              </w:rPr>
              <w:t>&lt;0.001</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0D4F8DE4" w14:textId="3CF5B6AB" w:rsidR="001430B8" w:rsidRDefault="00930612" w:rsidP="001430B8">
            <w:pPr>
              <w:spacing w:after="0"/>
              <w:jc w:val="right"/>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930612" w:rsidRPr="009C5AB2" w14:paraId="7435C576" w14:textId="77777777" w:rsidTr="001430B8">
        <w:trPr>
          <w:trHeight w:val="564"/>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0C69C5" w14:textId="39A4084C" w:rsidR="00930612" w:rsidRDefault="00930612" w:rsidP="00930612">
            <w:pPr>
              <w:spacing w:after="0"/>
              <w:rPr>
                <w:sz w:val="20"/>
                <w:szCs w:val="20"/>
              </w:rPr>
            </w:pPr>
            <w:r>
              <w:rPr>
                <w:sz w:val="20"/>
                <w:szCs w:val="20"/>
              </w:rPr>
              <w:t>McCormick scale</w:t>
            </w:r>
            <w:r>
              <w:rPr>
                <w:sz w:val="20"/>
                <w:szCs w:val="20"/>
              </w:rPr>
              <w:t xml:space="preserve"> worsening</w:t>
            </w:r>
            <w:r w:rsidRPr="00362DB1">
              <w:rPr>
                <w:sz w:val="20"/>
                <w:szCs w:val="20"/>
              </w:rPr>
              <w:t xml:space="preserve"> </w:t>
            </w:r>
            <w:r>
              <w:rPr>
                <w:sz w:val="20"/>
                <w:szCs w:val="20"/>
              </w:rPr>
              <w:t>at 3 months post-op vs. Unchanged</w:t>
            </w:r>
          </w:p>
        </w:tc>
        <w:tc>
          <w:tcPr>
            <w:tcW w:w="2610" w:type="dxa"/>
            <w:tcBorders>
              <w:top w:val="single" w:sz="8" w:space="0" w:color="000000"/>
              <w:left w:val="single" w:sz="8" w:space="0" w:color="000000"/>
              <w:bottom w:val="single" w:sz="8" w:space="0" w:color="000000"/>
              <w:right w:val="single" w:sz="8" w:space="0" w:color="000000"/>
            </w:tcBorders>
          </w:tcPr>
          <w:p w14:paraId="37427FE9" w14:textId="4F2E6FF6" w:rsidR="00930612" w:rsidRDefault="00930612" w:rsidP="00930612">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Amplitude </w:t>
            </w:r>
            <w:proofErr w:type="gramStart"/>
            <w:r>
              <w:rPr>
                <w:rFonts w:ascii="Times New Roman" w:hAnsi="Times New Roman" w:cs="Times New Roman"/>
                <w:sz w:val="20"/>
                <w:szCs w:val="20"/>
                <w:lang w:val="en-US"/>
              </w:rPr>
              <w:t>decrease</w:t>
            </w:r>
            <w:proofErr w:type="gramEnd"/>
            <w:r>
              <w:rPr>
                <w:rFonts w:ascii="Times New Roman" w:hAnsi="Times New Roman" w:cs="Times New Roman"/>
                <w:sz w:val="20"/>
                <w:szCs w:val="20"/>
                <w:lang w:val="en-US"/>
              </w:rPr>
              <w:t xml:space="preserve"> of SEP </w:t>
            </w:r>
            <w:r w:rsidRPr="00362DB1">
              <w:rPr>
                <w:rFonts w:ascii="Times New Roman" w:hAnsi="Times New Roman" w:cs="Times New Roman"/>
                <w:sz w:val="20"/>
                <w:szCs w:val="20"/>
                <w:lang w:val="en-US"/>
              </w:rPr>
              <w:t xml:space="preserve">in </w:t>
            </w:r>
            <w:r>
              <w:rPr>
                <w:rFonts w:ascii="Times New Roman" w:hAnsi="Times New Roman" w:cs="Times New Roman"/>
                <w:sz w:val="20"/>
                <w:szCs w:val="20"/>
                <w:lang w:val="en-US"/>
              </w:rPr>
              <w:t>the right or the left leg intraoperatively vs. Unchanged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C874D8C" w14:textId="77777777" w:rsidR="00930612" w:rsidRDefault="00930612" w:rsidP="00930612">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1.57</w:t>
            </w:r>
          </w:p>
          <w:p w14:paraId="0D31E337" w14:textId="3155A2CF" w:rsidR="00930612" w:rsidRDefault="00930612" w:rsidP="00930612">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(0.33; 7.52)</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DE67917" w14:textId="4389182C" w:rsidR="00930612" w:rsidRDefault="00930612" w:rsidP="00930612">
            <w:pPr>
              <w:spacing w:after="0"/>
              <w:jc w:val="right"/>
              <w:rPr>
                <w:rFonts w:ascii="Times New Roman" w:hAnsi="Times New Roman" w:cs="Times New Roman"/>
                <w:sz w:val="20"/>
                <w:szCs w:val="20"/>
                <w:lang w:val="en-US"/>
              </w:rPr>
            </w:pPr>
            <w:r>
              <w:rPr>
                <w:rFonts w:ascii="Times New Roman" w:hAnsi="Times New Roman" w:cs="Times New Roman"/>
                <w:sz w:val="20"/>
                <w:szCs w:val="20"/>
                <w:lang w:val="en-US"/>
              </w:rPr>
              <w:t>0.573</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DC04578" w14:textId="77777777" w:rsidR="00930612" w:rsidRDefault="00930612" w:rsidP="00930612">
            <w:pPr>
              <w:spacing w:after="0"/>
              <w:jc w:val="right"/>
              <w:rPr>
                <w:rFonts w:ascii="Times New Roman" w:hAnsi="Times New Roman" w:cs="Times New Roman"/>
                <w:sz w:val="20"/>
                <w:szCs w:val="20"/>
                <w:lang w:val="en-US"/>
              </w:rPr>
            </w:pPr>
          </w:p>
        </w:tc>
      </w:tr>
      <w:tr w:rsidR="00930612" w:rsidRPr="009C5AB2" w14:paraId="69AFE193" w14:textId="77777777" w:rsidTr="001430B8">
        <w:trPr>
          <w:trHeight w:val="564"/>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6C45A4" w14:textId="778FA07A" w:rsidR="00930612" w:rsidRDefault="00930612" w:rsidP="00930612">
            <w:pPr>
              <w:spacing w:after="0"/>
              <w:rPr>
                <w:sz w:val="20"/>
                <w:szCs w:val="20"/>
              </w:rPr>
            </w:pPr>
            <w:r>
              <w:rPr>
                <w:sz w:val="20"/>
                <w:szCs w:val="20"/>
              </w:rPr>
              <w:t>McCormick scale</w:t>
            </w:r>
            <w:r>
              <w:rPr>
                <w:sz w:val="20"/>
                <w:szCs w:val="20"/>
              </w:rPr>
              <w:t xml:space="preserve"> worsening</w:t>
            </w:r>
            <w:r w:rsidRPr="00362DB1">
              <w:rPr>
                <w:sz w:val="20"/>
                <w:szCs w:val="20"/>
              </w:rPr>
              <w:t xml:space="preserve"> </w:t>
            </w:r>
            <w:r>
              <w:rPr>
                <w:sz w:val="20"/>
                <w:szCs w:val="20"/>
              </w:rPr>
              <w:t>at 3 months post-op vs. Unchanged</w:t>
            </w:r>
          </w:p>
        </w:tc>
        <w:tc>
          <w:tcPr>
            <w:tcW w:w="2610" w:type="dxa"/>
            <w:tcBorders>
              <w:top w:val="single" w:sz="8" w:space="0" w:color="000000"/>
              <w:left w:val="single" w:sz="8" w:space="0" w:color="000000"/>
              <w:bottom w:val="single" w:sz="8" w:space="0" w:color="000000"/>
              <w:right w:val="single" w:sz="8" w:space="0" w:color="000000"/>
            </w:tcBorders>
          </w:tcPr>
          <w:p w14:paraId="2FB8701B" w14:textId="438A0124" w:rsidR="00930612" w:rsidRDefault="00930612" w:rsidP="00930612">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Loss of SEP </w:t>
            </w:r>
            <w:r w:rsidRPr="00362DB1">
              <w:rPr>
                <w:rFonts w:ascii="Times New Roman" w:hAnsi="Times New Roman" w:cs="Times New Roman"/>
                <w:sz w:val="20"/>
                <w:szCs w:val="20"/>
                <w:lang w:val="en-US"/>
              </w:rPr>
              <w:t xml:space="preserve">in </w:t>
            </w:r>
            <w:r>
              <w:rPr>
                <w:rFonts w:ascii="Times New Roman" w:hAnsi="Times New Roman" w:cs="Times New Roman"/>
                <w:sz w:val="20"/>
                <w:szCs w:val="20"/>
                <w:lang w:val="en-US"/>
              </w:rPr>
              <w:t>the right or the left leg intraoperatively vs. Unchanged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9E0F781" w14:textId="77777777" w:rsidR="00930612" w:rsidRDefault="00930612" w:rsidP="00930612">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7.77</w:t>
            </w:r>
          </w:p>
          <w:p w14:paraId="51B1993E" w14:textId="2ED21F4E" w:rsidR="00930612" w:rsidRDefault="00930612" w:rsidP="00930612">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(1.95; 30.96)</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550CCC5" w14:textId="6EE0BAD3" w:rsidR="00930612" w:rsidRDefault="00930612" w:rsidP="00861BF6">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0.004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7CC74F7" w14:textId="55D4E7BD" w:rsidR="00930612" w:rsidRDefault="00930612" w:rsidP="00930612">
            <w:pPr>
              <w:spacing w:after="0"/>
              <w:jc w:val="right"/>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861BF6" w:rsidRPr="009C5AB2" w14:paraId="4DC53F34" w14:textId="77777777" w:rsidTr="001430B8">
        <w:trPr>
          <w:trHeight w:val="564"/>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3E42FA" w14:textId="14B2FEA3" w:rsidR="00861BF6" w:rsidRDefault="00861BF6" w:rsidP="00861BF6">
            <w:pPr>
              <w:spacing w:after="0"/>
              <w:rPr>
                <w:sz w:val="20"/>
                <w:szCs w:val="20"/>
              </w:rPr>
            </w:pPr>
            <w:r>
              <w:rPr>
                <w:sz w:val="20"/>
                <w:szCs w:val="20"/>
              </w:rPr>
              <w:lastRenderedPageBreak/>
              <w:t>McCormick scale worsening</w:t>
            </w:r>
            <w:r w:rsidRPr="00362DB1">
              <w:rPr>
                <w:sz w:val="20"/>
                <w:szCs w:val="20"/>
              </w:rPr>
              <w:t xml:space="preserve"> </w:t>
            </w:r>
            <w:r>
              <w:rPr>
                <w:sz w:val="20"/>
                <w:szCs w:val="20"/>
              </w:rPr>
              <w:t>long_term</w:t>
            </w:r>
            <w:r>
              <w:rPr>
                <w:sz w:val="20"/>
                <w:szCs w:val="20"/>
              </w:rPr>
              <w:t xml:space="preserve"> post-op vs. Unchanged</w:t>
            </w:r>
          </w:p>
        </w:tc>
        <w:tc>
          <w:tcPr>
            <w:tcW w:w="2610" w:type="dxa"/>
            <w:tcBorders>
              <w:top w:val="single" w:sz="8" w:space="0" w:color="000000"/>
              <w:left w:val="single" w:sz="8" w:space="0" w:color="000000"/>
              <w:bottom w:val="single" w:sz="8" w:space="0" w:color="000000"/>
              <w:right w:val="single" w:sz="8" w:space="0" w:color="000000"/>
            </w:tcBorders>
          </w:tcPr>
          <w:p w14:paraId="7A9C1B74" w14:textId="3006BBAE" w:rsidR="00861BF6" w:rsidRDefault="00861BF6" w:rsidP="00861BF6">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Amplitude </w:t>
            </w:r>
            <w:proofErr w:type="gramStart"/>
            <w:r>
              <w:rPr>
                <w:rFonts w:ascii="Times New Roman" w:hAnsi="Times New Roman" w:cs="Times New Roman"/>
                <w:sz w:val="20"/>
                <w:szCs w:val="20"/>
                <w:lang w:val="en-US"/>
              </w:rPr>
              <w:t>decrease</w:t>
            </w:r>
            <w:proofErr w:type="gramEnd"/>
            <w:r>
              <w:rPr>
                <w:rFonts w:ascii="Times New Roman" w:hAnsi="Times New Roman" w:cs="Times New Roman"/>
                <w:sz w:val="20"/>
                <w:szCs w:val="20"/>
                <w:lang w:val="en-US"/>
              </w:rPr>
              <w:t xml:space="preserve"> of SEP </w:t>
            </w:r>
            <w:r w:rsidRPr="00362DB1">
              <w:rPr>
                <w:rFonts w:ascii="Times New Roman" w:hAnsi="Times New Roman" w:cs="Times New Roman"/>
                <w:sz w:val="20"/>
                <w:szCs w:val="20"/>
                <w:lang w:val="en-US"/>
              </w:rPr>
              <w:t xml:space="preserve">in </w:t>
            </w:r>
            <w:r>
              <w:rPr>
                <w:rFonts w:ascii="Times New Roman" w:hAnsi="Times New Roman" w:cs="Times New Roman"/>
                <w:sz w:val="20"/>
                <w:szCs w:val="20"/>
                <w:lang w:val="en-US"/>
              </w:rPr>
              <w:t>the right or the left leg intraoperatively vs. Unchanged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0C64B56" w14:textId="77777777" w:rsidR="00861BF6" w:rsidRDefault="00861BF6" w:rsidP="00861BF6">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1.27</w:t>
            </w:r>
          </w:p>
          <w:p w14:paraId="51D6188A" w14:textId="200297C1" w:rsidR="00861BF6" w:rsidRDefault="00861BF6" w:rsidP="00861BF6">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(0.28; 5.85)</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D785973" w14:textId="58009DE3" w:rsidR="00861BF6" w:rsidRDefault="00861BF6" w:rsidP="00861BF6">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0.76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D0C5929" w14:textId="77777777" w:rsidR="00861BF6" w:rsidRDefault="00861BF6" w:rsidP="00861BF6">
            <w:pPr>
              <w:spacing w:after="0"/>
              <w:jc w:val="right"/>
              <w:rPr>
                <w:rFonts w:ascii="Times New Roman" w:hAnsi="Times New Roman" w:cs="Times New Roman"/>
                <w:sz w:val="20"/>
                <w:szCs w:val="20"/>
                <w:lang w:val="en-US"/>
              </w:rPr>
            </w:pPr>
          </w:p>
        </w:tc>
      </w:tr>
      <w:tr w:rsidR="00861BF6" w:rsidRPr="009C5AB2" w14:paraId="36D61DA5" w14:textId="77777777" w:rsidTr="001430B8">
        <w:trPr>
          <w:trHeight w:val="564"/>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BDB349" w14:textId="1A25A762" w:rsidR="00861BF6" w:rsidRDefault="00861BF6" w:rsidP="00861BF6">
            <w:pPr>
              <w:spacing w:after="0"/>
              <w:rPr>
                <w:sz w:val="20"/>
                <w:szCs w:val="20"/>
              </w:rPr>
            </w:pPr>
            <w:r>
              <w:rPr>
                <w:sz w:val="20"/>
                <w:szCs w:val="20"/>
              </w:rPr>
              <w:t>McCormick scale worsening</w:t>
            </w:r>
            <w:r>
              <w:rPr>
                <w:sz w:val="20"/>
                <w:szCs w:val="20"/>
              </w:rPr>
              <w:t>long-term</w:t>
            </w:r>
            <w:r>
              <w:rPr>
                <w:sz w:val="20"/>
                <w:szCs w:val="20"/>
              </w:rPr>
              <w:t xml:space="preserve"> post-op vs. Unchanged</w:t>
            </w:r>
          </w:p>
        </w:tc>
        <w:tc>
          <w:tcPr>
            <w:tcW w:w="2610" w:type="dxa"/>
            <w:tcBorders>
              <w:top w:val="single" w:sz="8" w:space="0" w:color="000000"/>
              <w:left w:val="single" w:sz="8" w:space="0" w:color="000000"/>
              <w:bottom w:val="single" w:sz="8" w:space="0" w:color="000000"/>
              <w:right w:val="single" w:sz="8" w:space="0" w:color="000000"/>
            </w:tcBorders>
          </w:tcPr>
          <w:p w14:paraId="7793B901" w14:textId="0D5AE173" w:rsidR="00861BF6" w:rsidRDefault="00861BF6" w:rsidP="00861BF6">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Loss of SEP </w:t>
            </w:r>
            <w:r w:rsidRPr="00362DB1">
              <w:rPr>
                <w:rFonts w:ascii="Times New Roman" w:hAnsi="Times New Roman" w:cs="Times New Roman"/>
                <w:sz w:val="20"/>
                <w:szCs w:val="20"/>
                <w:lang w:val="en-US"/>
              </w:rPr>
              <w:t xml:space="preserve">in </w:t>
            </w:r>
            <w:r>
              <w:rPr>
                <w:rFonts w:ascii="Times New Roman" w:hAnsi="Times New Roman" w:cs="Times New Roman"/>
                <w:sz w:val="20"/>
                <w:szCs w:val="20"/>
                <w:lang w:val="en-US"/>
              </w:rPr>
              <w:t>the right or the left leg intraoperatively vs. Unchanged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CF27432" w14:textId="77777777" w:rsidR="00861BF6" w:rsidRDefault="00861BF6" w:rsidP="00861BF6">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11.00</w:t>
            </w:r>
          </w:p>
          <w:p w14:paraId="792D521F" w14:textId="1C6070D7" w:rsidR="00861BF6" w:rsidRDefault="00861BF6" w:rsidP="00861BF6">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(2.76; 43.80)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AB46BB7" w14:textId="6B711D54" w:rsidR="00861BF6" w:rsidRDefault="00861BF6" w:rsidP="00861BF6">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&lt;0.001</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6954071" w14:textId="3CA0D941" w:rsidR="00861BF6" w:rsidRDefault="00861BF6" w:rsidP="00861BF6">
            <w:pPr>
              <w:spacing w:after="0"/>
              <w:jc w:val="right"/>
              <w:rPr>
                <w:rFonts w:ascii="Times New Roman" w:hAnsi="Times New Roman" w:cs="Times New Roman"/>
                <w:sz w:val="20"/>
                <w:szCs w:val="20"/>
                <w:lang w:val="en-US"/>
              </w:rPr>
            </w:pPr>
            <w:r>
              <w:rPr>
                <w:rFonts w:ascii="Times New Roman" w:hAnsi="Times New Roman" w:cs="Times New Roman"/>
                <w:sz w:val="20"/>
                <w:szCs w:val="20"/>
                <w:lang w:val="en-US"/>
              </w:rPr>
              <w:t>**</w:t>
            </w:r>
          </w:p>
        </w:tc>
      </w:tr>
    </w:tbl>
    <w:p w14:paraId="50A098FB" w14:textId="3DDB9A3D" w:rsidR="009C5AB2" w:rsidRDefault="009C5AB2" w:rsidP="0018166B">
      <w:pPr>
        <w:rPr>
          <w:ins w:id="123" w:author="Davit Sargsyan" w:date="2024-10-26T12:17:00Z"/>
          <w:rFonts w:ascii="Times New Roman" w:hAnsi="Times New Roman" w:cs="Times New Roman"/>
          <w:lang w:val="en-US"/>
        </w:rPr>
      </w:pPr>
    </w:p>
    <w:p w14:paraId="4D0D0AFC" w14:textId="39DF9244" w:rsidR="00223260" w:rsidRDefault="00223260" w:rsidP="00223260">
      <w:pPr>
        <w:rPr>
          <w:ins w:id="124" w:author="Davit Sargsyan" w:date="2024-10-26T12:17:00Z"/>
          <w:rFonts w:ascii="Times New Roman" w:hAnsi="Times New Roman" w:cs="Times New Roman"/>
          <w:lang w:val="en-US"/>
        </w:rPr>
      </w:pPr>
      <w:ins w:id="125" w:author="Davit Sargsyan" w:date="2024-10-26T12:17:00Z">
        <w:r>
          <w:rPr>
            <w:rFonts w:ascii="Times New Roman" w:hAnsi="Times New Roman" w:cs="Times New Roman"/>
            <w:lang w:val="en-US"/>
          </w:rPr>
          <w:t>Table X</w:t>
        </w:r>
        <w:r>
          <w:rPr>
            <w:rFonts w:ascii="Times New Roman" w:hAnsi="Times New Roman" w:cs="Times New Roman"/>
            <w:lang w:val="en-US"/>
          </w:rPr>
          <w:t>2</w:t>
        </w:r>
        <w:r>
          <w:rPr>
            <w:rFonts w:ascii="Times New Roman" w:hAnsi="Times New Roman" w:cs="Times New Roman"/>
            <w:lang w:val="en-US"/>
          </w:rPr>
          <w:t xml:space="preserve">: </w:t>
        </w:r>
        <w:r>
          <w:rPr>
            <w:rFonts w:ascii="Times New Roman" w:hAnsi="Times New Roman" w:cs="Times New Roman"/>
            <w:lang w:val="en-US"/>
          </w:rPr>
          <w:t>MEP</w:t>
        </w:r>
        <w:r>
          <w:rPr>
            <w:rFonts w:ascii="Times New Roman" w:hAnsi="Times New Roman" w:cs="Times New Roman"/>
            <w:lang w:val="en-US"/>
          </w:rPr>
          <w:t xml:space="preserve"> association with the outcomes</w:t>
        </w:r>
      </w:ins>
    </w:p>
    <w:p w14:paraId="2CB8EA9B" w14:textId="086B34C0" w:rsidR="00223260" w:rsidRDefault="00223260" w:rsidP="0018166B">
      <w:pPr>
        <w:rPr>
          <w:ins w:id="126" w:author="Davit Sargsyan" w:date="2024-10-26T12:17:00Z"/>
          <w:rFonts w:ascii="Times New Roman" w:hAnsi="Times New Roman" w:cs="Times New Roman"/>
          <w:lang w:val="en-US"/>
        </w:rPr>
      </w:pPr>
    </w:p>
    <w:p w14:paraId="13D35D01" w14:textId="20D37B22" w:rsidR="00223260" w:rsidDel="00223260" w:rsidRDefault="00223260" w:rsidP="0018166B">
      <w:pPr>
        <w:rPr>
          <w:del w:id="127" w:author="Davit Sargsyan" w:date="2024-10-26T12:17:00Z"/>
          <w:rFonts w:ascii="Times New Roman" w:hAnsi="Times New Roman" w:cs="Times New Roman"/>
          <w:lang w:val="en-US"/>
        </w:rPr>
      </w:pPr>
      <w:ins w:id="128" w:author="Davit Sargsyan" w:date="2024-10-26T12:17:00Z">
        <w:r>
          <w:rPr>
            <w:rFonts w:ascii="Times New Roman" w:hAnsi="Times New Roman" w:cs="Times New Roman"/>
            <w:lang w:val="en-US"/>
          </w:rPr>
          <w:t>Table X</w:t>
        </w:r>
        <w:r>
          <w:rPr>
            <w:rFonts w:ascii="Times New Roman" w:hAnsi="Times New Roman" w:cs="Times New Roman"/>
            <w:lang w:val="en-US"/>
          </w:rPr>
          <w:t>3</w:t>
        </w:r>
        <w:r>
          <w:rPr>
            <w:rFonts w:ascii="Times New Roman" w:hAnsi="Times New Roman" w:cs="Times New Roman"/>
            <w:lang w:val="en-US"/>
          </w:rPr>
          <w:t xml:space="preserve">: </w:t>
        </w:r>
        <w:r>
          <w:rPr>
            <w:rFonts w:ascii="Times New Roman" w:hAnsi="Times New Roman" w:cs="Times New Roman"/>
            <w:lang w:val="en-US"/>
          </w:rPr>
          <w:t>D-Wave</w:t>
        </w:r>
        <w:r>
          <w:rPr>
            <w:rFonts w:ascii="Times New Roman" w:hAnsi="Times New Roman" w:cs="Times New Roman"/>
            <w:lang w:val="en-US"/>
          </w:rPr>
          <w:t xml:space="preserve"> association with the outcomes</w:t>
        </w:r>
      </w:ins>
    </w:p>
    <w:p w14:paraId="636BE151" w14:textId="3E8F76F5" w:rsidR="00BF1188" w:rsidDel="00223260" w:rsidRDefault="00BF1188">
      <w:pPr>
        <w:rPr>
          <w:del w:id="129" w:author="Davit Sargsyan" w:date="2024-10-26T12:17:00Z"/>
          <w:rFonts w:ascii="Times New Roman" w:hAnsi="Times New Roman" w:cs="Times New Roman"/>
          <w:lang w:val="en-US"/>
        </w:rPr>
      </w:pPr>
    </w:p>
    <w:p w14:paraId="08B17313" w14:textId="77777777" w:rsidR="006750C0" w:rsidRDefault="006750C0">
      <w:pPr>
        <w:rPr>
          <w:rFonts w:ascii="Times New Roman" w:hAnsi="Times New Roman" w:cs="Times New Roman"/>
          <w:lang w:val="en-US"/>
        </w:rPr>
      </w:pPr>
    </w:p>
    <w:p w14:paraId="7047198B" w14:textId="77777777" w:rsidR="001E706D" w:rsidRPr="00A45910" w:rsidRDefault="001E706D">
      <w:pPr>
        <w:rPr>
          <w:rFonts w:ascii="Times New Roman" w:hAnsi="Times New Roman" w:cs="Times New Roman"/>
          <w:lang w:val="en-US"/>
        </w:rPr>
      </w:pPr>
    </w:p>
    <w:p w14:paraId="140F4854" w14:textId="77777777" w:rsidR="00602308" w:rsidRPr="00A45910" w:rsidRDefault="00602308">
      <w:pPr>
        <w:rPr>
          <w:rFonts w:ascii="Times New Roman" w:hAnsi="Times New Roman" w:cs="Times New Roman"/>
          <w:lang w:val="en-US"/>
        </w:rPr>
      </w:pPr>
    </w:p>
    <w:p w14:paraId="25B1D65A" w14:textId="77777777" w:rsidR="008E70CF" w:rsidRDefault="008E70CF">
      <w:pPr>
        <w:rPr>
          <w:rFonts w:ascii="Times New Roman" w:hAnsi="Times New Roman" w:cs="Times New Roman"/>
          <w:b/>
          <w:bCs/>
          <w:lang w:val="en-US"/>
        </w:rPr>
      </w:pPr>
      <w:r>
        <w:rPr>
          <w:rFonts w:ascii="Times New Roman" w:hAnsi="Times New Roman" w:cs="Times New Roman"/>
          <w:b/>
          <w:bCs/>
          <w:lang w:val="en-US"/>
        </w:rPr>
        <w:br w:type="page"/>
      </w:r>
    </w:p>
    <w:p w14:paraId="73DBB4E4" w14:textId="12C4DF29" w:rsidR="00602308" w:rsidRPr="00F80963" w:rsidRDefault="00602308">
      <w:pPr>
        <w:rPr>
          <w:rFonts w:ascii="Times New Roman" w:hAnsi="Times New Roman" w:cs="Times New Roman"/>
          <w:b/>
          <w:bCs/>
          <w:lang w:val="en-US"/>
        </w:rPr>
      </w:pPr>
      <w:commentRangeStart w:id="130"/>
      <w:r w:rsidRPr="00F80963">
        <w:rPr>
          <w:rFonts w:ascii="Times New Roman" w:hAnsi="Times New Roman" w:cs="Times New Roman"/>
          <w:b/>
          <w:bCs/>
          <w:lang w:val="en-US"/>
        </w:rPr>
        <w:lastRenderedPageBreak/>
        <w:t>Discussion</w:t>
      </w:r>
      <w:commentRangeEnd w:id="130"/>
      <w:r w:rsidR="0069282B" w:rsidRPr="00F80963">
        <w:rPr>
          <w:rStyle w:val="CommentReference"/>
          <w:sz w:val="22"/>
          <w:szCs w:val="22"/>
        </w:rPr>
        <w:commentReference w:id="130"/>
      </w:r>
    </w:p>
    <w:p w14:paraId="3A45F05E" w14:textId="4F37A1CA" w:rsidR="00CB6C2F" w:rsidRDefault="007F1A7F">
      <w:pPr>
        <w:rPr>
          <w:rFonts w:ascii="Times New Roman" w:hAnsi="Times New Roman" w:cs="Times New Roman"/>
          <w:lang w:val="en-US"/>
        </w:rPr>
      </w:pPr>
      <w:r w:rsidRPr="00F80963">
        <w:rPr>
          <w:rFonts w:ascii="Times New Roman" w:hAnsi="Times New Roman" w:cs="Times New Roman"/>
          <w:lang w:val="en-US"/>
        </w:rPr>
        <w:t xml:space="preserve">The use of </w:t>
      </w:r>
      <w:r w:rsidR="00F80963" w:rsidRPr="00F80963">
        <w:rPr>
          <w:rFonts w:ascii="Times New Roman" w:hAnsi="Times New Roman" w:cs="Times New Roman"/>
          <w:lang w:val="en-US"/>
        </w:rPr>
        <w:t>intraoperative neurophysiological monitoring</w:t>
      </w:r>
      <w:r w:rsidR="00F80963">
        <w:rPr>
          <w:rFonts w:ascii="Times New Roman" w:hAnsi="Times New Roman" w:cs="Times New Roman"/>
          <w:lang w:val="en-US"/>
        </w:rPr>
        <w:t xml:space="preserve"> </w:t>
      </w:r>
      <w:r w:rsidR="00270D48">
        <w:rPr>
          <w:rFonts w:ascii="Times New Roman" w:hAnsi="Times New Roman" w:cs="Times New Roman"/>
          <w:lang w:val="en-US"/>
        </w:rPr>
        <w:t>is of great importance for providing the safest possibl</w:t>
      </w:r>
      <w:r w:rsidR="00D825E2">
        <w:rPr>
          <w:rFonts w:ascii="Times New Roman" w:hAnsi="Times New Roman" w:cs="Times New Roman"/>
          <w:lang w:val="en-US"/>
        </w:rPr>
        <w:t xml:space="preserve">e environment for intramedullary spine surgery. </w:t>
      </w:r>
      <w:r w:rsidR="00385EE3">
        <w:rPr>
          <w:rFonts w:ascii="Times New Roman" w:hAnsi="Times New Roman" w:cs="Times New Roman"/>
          <w:lang w:val="en-US"/>
        </w:rPr>
        <w:t>In our study</w:t>
      </w:r>
      <w:r w:rsidR="000900C8">
        <w:rPr>
          <w:rFonts w:ascii="Times New Roman" w:hAnsi="Times New Roman" w:cs="Times New Roman"/>
          <w:lang w:val="en-US"/>
        </w:rPr>
        <w:t>,</w:t>
      </w:r>
      <w:r w:rsidR="00385EE3">
        <w:rPr>
          <w:rFonts w:ascii="Times New Roman" w:hAnsi="Times New Roman" w:cs="Times New Roman"/>
          <w:lang w:val="en-US"/>
        </w:rPr>
        <w:t xml:space="preserve"> </w:t>
      </w:r>
      <w:r w:rsidR="00397EEA">
        <w:rPr>
          <w:rFonts w:ascii="Times New Roman" w:hAnsi="Times New Roman" w:cs="Times New Roman"/>
          <w:lang w:val="en-US"/>
        </w:rPr>
        <w:t>the presence of a</w:t>
      </w:r>
      <w:r w:rsidR="00DA1B86">
        <w:rPr>
          <w:rFonts w:ascii="Times New Roman" w:hAnsi="Times New Roman" w:cs="Times New Roman"/>
          <w:lang w:val="en-US"/>
        </w:rPr>
        <w:t xml:space="preserve"> neurophysiologist physician in the OR </w:t>
      </w:r>
      <w:proofErr w:type="gramStart"/>
      <w:r w:rsidR="00DA1B86">
        <w:rPr>
          <w:rFonts w:ascii="Times New Roman" w:hAnsi="Times New Roman" w:cs="Times New Roman"/>
          <w:lang w:val="en-US"/>
        </w:rPr>
        <w:t>at all times</w:t>
      </w:r>
      <w:proofErr w:type="gramEnd"/>
      <w:r w:rsidR="000900C8">
        <w:rPr>
          <w:rFonts w:ascii="Times New Roman" w:hAnsi="Times New Roman" w:cs="Times New Roman"/>
          <w:lang w:val="en-US"/>
        </w:rPr>
        <w:t xml:space="preserve">, being the one that interprets the live </w:t>
      </w:r>
      <w:r w:rsidR="00977B96">
        <w:rPr>
          <w:rFonts w:ascii="Times New Roman" w:hAnsi="Times New Roman" w:cs="Times New Roman"/>
          <w:lang w:val="en-US"/>
        </w:rPr>
        <w:t xml:space="preserve">signals </w:t>
      </w:r>
      <w:r w:rsidR="0079362B">
        <w:rPr>
          <w:rFonts w:ascii="Times New Roman" w:hAnsi="Times New Roman" w:cs="Times New Roman"/>
          <w:lang w:val="en-US"/>
        </w:rPr>
        <w:t xml:space="preserve">is a set-up that </w:t>
      </w:r>
      <w:r w:rsidR="00732A59">
        <w:rPr>
          <w:rFonts w:ascii="Times New Roman" w:hAnsi="Times New Roman" w:cs="Times New Roman"/>
          <w:lang w:val="en-US"/>
        </w:rPr>
        <w:t xml:space="preserve">is not </w:t>
      </w:r>
      <w:r w:rsidR="001E78FB">
        <w:rPr>
          <w:rFonts w:ascii="Times New Roman" w:hAnsi="Times New Roman" w:cs="Times New Roman"/>
          <w:lang w:val="en-US"/>
        </w:rPr>
        <w:t>applied everywhere</w:t>
      </w:r>
      <w:r w:rsidR="00732A59">
        <w:rPr>
          <w:rFonts w:ascii="Times New Roman" w:hAnsi="Times New Roman" w:cs="Times New Roman"/>
          <w:lang w:val="en-US"/>
        </w:rPr>
        <w:t xml:space="preserve"> but highly recommended </w:t>
      </w:r>
      <w:r w:rsidR="00184B18">
        <w:rPr>
          <w:rFonts w:ascii="Times New Roman" w:hAnsi="Times New Roman" w:cs="Times New Roman"/>
          <w:lang w:val="en-US"/>
        </w:rPr>
        <w:t xml:space="preserve">in the literature. </w:t>
      </w:r>
      <w:commentRangeStart w:id="131"/>
      <w:r w:rsidR="00707A21">
        <w:rPr>
          <w:rFonts w:ascii="Times New Roman" w:hAnsi="Times New Roman" w:cs="Times New Roman"/>
          <w:lang w:val="en-US"/>
        </w:rPr>
        <w:t>(ref)</w:t>
      </w:r>
      <w:commentRangeEnd w:id="131"/>
      <w:r w:rsidR="00752104">
        <w:rPr>
          <w:rStyle w:val="CommentReference"/>
        </w:rPr>
        <w:commentReference w:id="131"/>
      </w:r>
    </w:p>
    <w:p w14:paraId="4A158B80" w14:textId="1A9A30E0" w:rsidR="00557F6B" w:rsidRPr="00F80963" w:rsidRDefault="001F55BD">
      <w:pPr>
        <w:rPr>
          <w:rFonts w:ascii="Times New Roman" w:hAnsi="Times New Roman" w:cs="Times New Roman"/>
          <w:lang w:val="en-US"/>
        </w:rPr>
      </w:pPr>
      <w:r>
        <w:rPr>
          <w:rFonts w:ascii="Times New Roman" w:hAnsi="Times New Roman" w:cs="Times New Roman"/>
          <w:lang w:val="en-US"/>
        </w:rPr>
        <w:t xml:space="preserve">Having a neurophysiologist physician present in the OR </w:t>
      </w:r>
      <w:r w:rsidR="00DA5594">
        <w:rPr>
          <w:rFonts w:ascii="Times New Roman" w:hAnsi="Times New Roman" w:cs="Times New Roman"/>
          <w:lang w:val="en-US"/>
        </w:rPr>
        <w:t>contributes to more efficient communication with the surgical team</w:t>
      </w:r>
      <w:r w:rsidR="00947CE6">
        <w:rPr>
          <w:rFonts w:ascii="Times New Roman" w:hAnsi="Times New Roman" w:cs="Times New Roman"/>
          <w:lang w:val="en-US"/>
        </w:rPr>
        <w:t>.</w:t>
      </w:r>
      <w:r w:rsidR="00DA5594">
        <w:rPr>
          <w:rFonts w:ascii="Times New Roman" w:hAnsi="Times New Roman" w:cs="Times New Roman"/>
          <w:lang w:val="en-US"/>
        </w:rPr>
        <w:t xml:space="preserve"> </w:t>
      </w:r>
      <w:r w:rsidR="00947CE6">
        <w:rPr>
          <w:rFonts w:ascii="Times New Roman" w:hAnsi="Times New Roman" w:cs="Times New Roman"/>
          <w:lang w:val="en-US"/>
        </w:rPr>
        <w:t>I</w:t>
      </w:r>
      <w:r w:rsidR="00935EA6">
        <w:rPr>
          <w:rFonts w:ascii="Times New Roman" w:hAnsi="Times New Roman" w:cs="Times New Roman"/>
          <w:lang w:val="en-US"/>
        </w:rPr>
        <w:t xml:space="preserve">ncreases the </w:t>
      </w:r>
      <w:r w:rsidR="00F13D9D">
        <w:rPr>
          <w:rFonts w:ascii="Times New Roman" w:hAnsi="Times New Roman" w:cs="Times New Roman"/>
          <w:lang w:val="en-US"/>
        </w:rPr>
        <w:t xml:space="preserve">probability that </w:t>
      </w:r>
      <w:r w:rsidR="00467889">
        <w:rPr>
          <w:rFonts w:ascii="Times New Roman" w:hAnsi="Times New Roman" w:cs="Times New Roman"/>
          <w:lang w:val="en-US"/>
        </w:rPr>
        <w:t xml:space="preserve">the information about alterations in the </w:t>
      </w:r>
      <w:r w:rsidR="00A66AF9">
        <w:rPr>
          <w:rFonts w:ascii="Times New Roman" w:hAnsi="Times New Roman" w:cs="Times New Roman"/>
          <w:lang w:val="en-US"/>
        </w:rPr>
        <w:t xml:space="preserve">signals </w:t>
      </w:r>
      <w:r w:rsidR="00382E1B">
        <w:rPr>
          <w:rFonts w:ascii="Times New Roman" w:hAnsi="Times New Roman" w:cs="Times New Roman"/>
          <w:lang w:val="en-US"/>
        </w:rPr>
        <w:t xml:space="preserve">are communicated in a correct way and that </w:t>
      </w:r>
      <w:r w:rsidR="005079C4">
        <w:rPr>
          <w:rFonts w:ascii="Times New Roman" w:hAnsi="Times New Roman" w:cs="Times New Roman"/>
          <w:lang w:val="en-US"/>
        </w:rPr>
        <w:t xml:space="preserve">the communication leads to </w:t>
      </w:r>
      <w:r w:rsidR="00A419FA">
        <w:rPr>
          <w:rFonts w:ascii="Times New Roman" w:hAnsi="Times New Roman" w:cs="Times New Roman"/>
          <w:lang w:val="en-US"/>
        </w:rPr>
        <w:t xml:space="preserve">an action in the surgical field. </w:t>
      </w:r>
      <w:commentRangeStart w:id="132"/>
      <w:r w:rsidR="00A419FA">
        <w:rPr>
          <w:rFonts w:ascii="Times New Roman" w:hAnsi="Times New Roman" w:cs="Times New Roman"/>
          <w:lang w:val="en-US"/>
        </w:rPr>
        <w:t>(</w:t>
      </w:r>
      <w:r w:rsidR="00BB22A1">
        <w:rPr>
          <w:rFonts w:ascii="Times New Roman" w:hAnsi="Times New Roman" w:cs="Times New Roman"/>
          <w:lang w:val="en-US"/>
        </w:rPr>
        <w:t>ref)</w:t>
      </w:r>
      <w:commentRangeEnd w:id="132"/>
      <w:r w:rsidR="00BB22A1">
        <w:rPr>
          <w:rStyle w:val="CommentReference"/>
        </w:rPr>
        <w:commentReference w:id="132"/>
      </w:r>
    </w:p>
    <w:p w14:paraId="65360E19" w14:textId="77777777" w:rsidR="00CB6C2F" w:rsidRPr="00F80963" w:rsidRDefault="00CB6C2F">
      <w:pPr>
        <w:rPr>
          <w:rFonts w:ascii="Times New Roman" w:hAnsi="Times New Roman" w:cs="Times New Roman"/>
          <w:b/>
          <w:bCs/>
          <w:lang w:val="en-US"/>
        </w:rPr>
      </w:pPr>
    </w:p>
    <w:p w14:paraId="3D9BEB36" w14:textId="6B13C4B8" w:rsidR="00CB6C2F" w:rsidRPr="00F80963" w:rsidRDefault="00CB6C2F">
      <w:pPr>
        <w:rPr>
          <w:rFonts w:ascii="Times New Roman" w:hAnsi="Times New Roman" w:cs="Times New Roman"/>
          <w:b/>
          <w:bCs/>
          <w:lang w:val="en-US"/>
        </w:rPr>
      </w:pPr>
      <w:r w:rsidRPr="00F80963">
        <w:rPr>
          <w:rFonts w:ascii="Times New Roman" w:hAnsi="Times New Roman" w:cs="Times New Roman"/>
          <w:b/>
          <w:bCs/>
          <w:lang w:val="en-US"/>
        </w:rPr>
        <w:t>Limitations</w:t>
      </w:r>
    </w:p>
    <w:p w14:paraId="5FEBE1C0" w14:textId="7BD73F68" w:rsidR="00CB6C2F" w:rsidRPr="00F80963" w:rsidRDefault="00E623B1">
      <w:pPr>
        <w:rPr>
          <w:rFonts w:ascii="Times New Roman" w:hAnsi="Times New Roman" w:cs="Times New Roman"/>
          <w:lang w:val="en-US"/>
        </w:rPr>
      </w:pPr>
      <w:r w:rsidRPr="00F80963">
        <w:rPr>
          <w:rFonts w:ascii="Times New Roman" w:hAnsi="Times New Roman" w:cs="Times New Roman"/>
          <w:lang w:val="en-US"/>
        </w:rPr>
        <w:t>The biggest limitation of th</w:t>
      </w:r>
      <w:r w:rsidR="004D1766" w:rsidRPr="00F80963">
        <w:rPr>
          <w:rFonts w:ascii="Times New Roman" w:hAnsi="Times New Roman" w:cs="Times New Roman"/>
          <w:lang w:val="en-US"/>
        </w:rPr>
        <w:t>i</w:t>
      </w:r>
      <w:r w:rsidRPr="00F80963">
        <w:rPr>
          <w:rFonts w:ascii="Times New Roman" w:hAnsi="Times New Roman" w:cs="Times New Roman"/>
          <w:lang w:val="en-US"/>
        </w:rPr>
        <w:t xml:space="preserve">s study is the </w:t>
      </w:r>
      <w:r w:rsidR="00C370A2" w:rsidRPr="00F80963">
        <w:rPr>
          <w:rFonts w:ascii="Times New Roman" w:hAnsi="Times New Roman" w:cs="Times New Roman"/>
          <w:lang w:val="en-US"/>
        </w:rPr>
        <w:t>small sample size. Intramedullary tumors are rare and even with a</w:t>
      </w:r>
      <w:r w:rsidR="000C6174" w:rsidRPr="00F80963">
        <w:rPr>
          <w:rFonts w:ascii="Times New Roman" w:hAnsi="Times New Roman" w:cs="Times New Roman"/>
          <w:lang w:val="en-US"/>
        </w:rPr>
        <w:t>n</w:t>
      </w:r>
      <w:r w:rsidR="00C370A2" w:rsidRPr="00F80963">
        <w:rPr>
          <w:rFonts w:ascii="Times New Roman" w:hAnsi="Times New Roman" w:cs="Times New Roman"/>
          <w:lang w:val="en-US"/>
        </w:rPr>
        <w:t xml:space="preserve"> aggregated cohort over many years it is difficult to </w:t>
      </w:r>
      <w:r w:rsidR="008228A8" w:rsidRPr="00F80963">
        <w:rPr>
          <w:rFonts w:ascii="Times New Roman" w:hAnsi="Times New Roman" w:cs="Times New Roman"/>
          <w:lang w:val="en-US"/>
        </w:rPr>
        <w:t xml:space="preserve">get enough patients to be able to perform good statistical calculations. </w:t>
      </w:r>
      <w:r w:rsidR="00B605A8" w:rsidRPr="00F80963">
        <w:rPr>
          <w:rFonts w:ascii="Times New Roman" w:hAnsi="Times New Roman" w:cs="Times New Roman"/>
          <w:lang w:val="en-US"/>
        </w:rPr>
        <w:t xml:space="preserve">Another limitation is the </w:t>
      </w:r>
      <w:r w:rsidR="00547A74" w:rsidRPr="00F80963">
        <w:rPr>
          <w:rFonts w:ascii="Times New Roman" w:hAnsi="Times New Roman" w:cs="Times New Roman"/>
          <w:lang w:val="en-US"/>
        </w:rPr>
        <w:t xml:space="preserve">neurophysiological data only shows </w:t>
      </w:r>
      <w:r w:rsidR="007954B6" w:rsidRPr="00F80963">
        <w:rPr>
          <w:rFonts w:ascii="Times New Roman" w:hAnsi="Times New Roman" w:cs="Times New Roman"/>
          <w:lang w:val="en-US"/>
        </w:rPr>
        <w:t xml:space="preserve">if signals are unchanged, </w:t>
      </w:r>
      <w:r w:rsidR="00941466" w:rsidRPr="00F80963">
        <w:rPr>
          <w:rFonts w:ascii="Times New Roman" w:hAnsi="Times New Roman" w:cs="Times New Roman"/>
          <w:lang w:val="en-US"/>
        </w:rPr>
        <w:t xml:space="preserve">decreased in amplitude or a total loss of response. </w:t>
      </w:r>
      <w:r w:rsidR="00851D95" w:rsidRPr="00F80963">
        <w:rPr>
          <w:rFonts w:ascii="Times New Roman" w:hAnsi="Times New Roman" w:cs="Times New Roman"/>
          <w:lang w:val="en-US"/>
        </w:rPr>
        <w:t xml:space="preserve">Information about how much signals decreased would be valuable to try and calculate </w:t>
      </w:r>
      <w:r w:rsidR="00061003" w:rsidRPr="00F80963">
        <w:rPr>
          <w:rFonts w:ascii="Times New Roman" w:hAnsi="Times New Roman" w:cs="Times New Roman"/>
          <w:lang w:val="en-US"/>
        </w:rPr>
        <w:t xml:space="preserve">critical levels of signal decrease intraoperative </w:t>
      </w:r>
      <w:r w:rsidR="00E65D6E" w:rsidRPr="00F80963">
        <w:rPr>
          <w:rFonts w:ascii="Times New Roman" w:hAnsi="Times New Roman" w:cs="Times New Roman"/>
          <w:lang w:val="en-US"/>
        </w:rPr>
        <w:t>and compare to postoperative neurological outcome parameters.</w:t>
      </w:r>
    </w:p>
    <w:sectPr w:rsidR="00CB6C2F" w:rsidRPr="00F8096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Adrian Elmi Terander" w:date="2024-10-05T12:04:00Z" w:initials="AE">
    <w:p w14:paraId="4C21B75B" w14:textId="77777777" w:rsidR="00332976" w:rsidRDefault="00332976" w:rsidP="00332976">
      <w:pPr>
        <w:pStyle w:val="CommentText"/>
      </w:pPr>
      <w:r>
        <w:rPr>
          <w:rStyle w:val="CommentReference"/>
        </w:rPr>
        <w:annotationRef/>
      </w:r>
      <w:r>
        <w:t>Intro med när man började använda IONM och för vad samt kort om utvecklingen. Inte så mycket om vad MEP och SEP och sånt är (kort beskrivning, folk vet eller bör veta).</w:t>
      </w:r>
    </w:p>
    <w:p w14:paraId="44840935" w14:textId="77777777" w:rsidR="00332976" w:rsidRDefault="00332976" w:rsidP="00332976">
      <w:pPr>
        <w:pStyle w:val="CommentText"/>
      </w:pPr>
    </w:p>
    <w:p w14:paraId="1862065B" w14:textId="77777777" w:rsidR="00332976" w:rsidRDefault="00332976" w:rsidP="00332976">
      <w:pPr>
        <w:pStyle w:val="CommentText"/>
      </w:pPr>
      <w:r>
        <w:t>Referens till hur det görs:</w:t>
      </w:r>
    </w:p>
    <w:p w14:paraId="039A8B35" w14:textId="77777777" w:rsidR="00332976" w:rsidRDefault="00332976" w:rsidP="00332976">
      <w:pPr>
        <w:pStyle w:val="CommentText"/>
      </w:pPr>
      <w:r>
        <w:t>Läkare på sal</w:t>
      </w:r>
    </w:p>
    <w:p w14:paraId="5ADB21EE" w14:textId="77777777" w:rsidR="00332976" w:rsidRDefault="00332976" w:rsidP="00332976">
      <w:pPr>
        <w:pStyle w:val="CommentText"/>
      </w:pPr>
      <w:r>
        <w:t>Labb ass</w:t>
      </w:r>
    </w:p>
    <w:p w14:paraId="23B191B6" w14:textId="77777777" w:rsidR="00332976" w:rsidRDefault="00332976" w:rsidP="00332976">
      <w:pPr>
        <w:pStyle w:val="CommentText"/>
      </w:pPr>
      <w:r>
        <w:t>Kirurgen själv</w:t>
      </w:r>
    </w:p>
    <w:p w14:paraId="5B2E6517" w14:textId="77777777" w:rsidR="00332976" w:rsidRDefault="00332976" w:rsidP="00332976">
      <w:pPr>
        <w:pStyle w:val="CommentText"/>
      </w:pPr>
      <w:r>
        <w:t>Kolla hur många studier som finns gör en snabb sökning i PUBMED</w:t>
      </w:r>
    </w:p>
  </w:comment>
  <w:comment w:id="16" w:author="Henrik Frisk" w:date="2024-10-09T13:34:00Z" w:initials="HF">
    <w:p w14:paraId="33031A1E" w14:textId="77777777" w:rsidR="00864FB3" w:rsidRDefault="00864FB3" w:rsidP="00864FB3">
      <w:pPr>
        <w:pStyle w:val="CommentText"/>
      </w:pPr>
      <w:r>
        <w:rPr>
          <w:rStyle w:val="CommentReference"/>
        </w:rPr>
        <w:annotationRef/>
      </w:r>
      <w:r>
        <w:t>Buhl, L. K.</w:t>
      </w:r>
      <w:r>
        <w:rPr>
          <w:i/>
          <w:iCs/>
        </w:rPr>
        <w:t xml:space="preserve"> et al.</w:t>
      </w:r>
      <w:r>
        <w:t xml:space="preserve"> Neurophysiologic Intraoperative Monitoring for Spine Surgery: A Practical Guide From Past to Present. </w:t>
      </w:r>
      <w:r>
        <w:rPr>
          <w:i/>
          <w:iCs/>
        </w:rPr>
        <w:t>J Intensive Care Med.</w:t>
      </w:r>
      <w:r>
        <w:t xml:space="preserve"> </w:t>
      </w:r>
      <w:r>
        <w:rPr>
          <w:b/>
          <w:bCs/>
        </w:rPr>
        <w:t>36</w:t>
      </w:r>
      <w:r>
        <w:t xml:space="preserve"> (11), 1237-1249, (2021).</w:t>
      </w:r>
    </w:p>
  </w:comment>
  <w:comment w:id="17" w:author="Henrik Frisk" w:date="2024-10-18T13:29:00Z" w:initials="HF">
    <w:p w14:paraId="0D97A6B3" w14:textId="77777777" w:rsidR="00856A49" w:rsidRDefault="00856A49" w:rsidP="00856A49">
      <w:pPr>
        <w:pStyle w:val="CommentText"/>
      </w:pPr>
      <w:r>
        <w:rPr>
          <w:rStyle w:val="CommentReference"/>
        </w:rPr>
        <w:annotationRef/>
      </w:r>
      <w:r>
        <w:t>Cruccu, G.</w:t>
      </w:r>
      <w:r>
        <w:rPr>
          <w:i/>
          <w:iCs/>
        </w:rPr>
        <w:t xml:space="preserve"> et al.</w:t>
      </w:r>
      <w:r>
        <w:t xml:space="preserve"> Recommendations for the clinical use of somatosensory-evoked potentials. </w:t>
      </w:r>
      <w:r>
        <w:rPr>
          <w:i/>
          <w:iCs/>
        </w:rPr>
        <w:t>Clin Neurophysiol.</w:t>
      </w:r>
      <w:r>
        <w:t xml:space="preserve"> </w:t>
      </w:r>
      <w:r>
        <w:rPr>
          <w:b/>
          <w:bCs/>
        </w:rPr>
        <w:t>119</w:t>
      </w:r>
      <w:r>
        <w:t xml:space="preserve"> (8), 1705-1719, (2008)</w:t>
      </w:r>
    </w:p>
  </w:comment>
  <w:comment w:id="18" w:author="Henrik Frisk" w:date="2024-10-09T13:45:00Z" w:initials="HF">
    <w:p w14:paraId="3581C4D6" w14:textId="47CE305F" w:rsidR="002B6DA6" w:rsidRDefault="002B6DA6" w:rsidP="002B6DA6">
      <w:pPr>
        <w:pStyle w:val="CommentText"/>
      </w:pPr>
      <w:r>
        <w:rPr>
          <w:rStyle w:val="CommentReference"/>
        </w:rPr>
        <w:annotationRef/>
      </w:r>
      <w:r>
        <w:rPr>
          <w:color w:val="000000"/>
        </w:rPr>
        <w:t>Acharya S, Palukuri N, Gupta P, Kohli M. Transcranial motor evoked potentials during spinal deformity corrections—safety, efficacy, limitations, and the role of a checklist. </w:t>
      </w:r>
      <w:r>
        <w:rPr>
          <w:i/>
          <w:iCs/>
          <w:color w:val="000000"/>
        </w:rPr>
        <w:t>Front Surg</w:t>
      </w:r>
      <w:r>
        <w:rPr>
          <w:color w:val="000000"/>
        </w:rPr>
        <w:t>. 2017;4(184). doi:10.3389/fsurg.2017.00008 </w:t>
      </w:r>
      <w:hyperlink r:id="rId1" w:history="1">
        <w:r w:rsidRPr="0025167A">
          <w:rPr>
            <w:rStyle w:val="Hyperlink"/>
          </w:rPr>
          <w:t>PubMed</w:t>
        </w:r>
      </w:hyperlink>
      <w:r>
        <w:rPr>
          <w:color w:val="000000"/>
        </w:rPr>
        <w:t>.</w:t>
      </w:r>
      <w:r>
        <w:t xml:space="preserve"> </w:t>
      </w:r>
    </w:p>
  </w:comment>
  <w:comment w:id="19" w:author="Henrik Frisk" w:date="2024-10-09T13:43:00Z" w:initials="HF">
    <w:p w14:paraId="28BD8997" w14:textId="05680682" w:rsidR="00F50979" w:rsidRDefault="00F50979" w:rsidP="00F50979">
      <w:pPr>
        <w:pStyle w:val="CommentText"/>
      </w:pPr>
      <w:r>
        <w:rPr>
          <w:rStyle w:val="CommentReference"/>
        </w:rPr>
        <w:annotationRef/>
      </w:r>
      <w:r>
        <w:rPr>
          <w:color w:val="000000"/>
        </w:rPr>
        <w:t>Møller AR, Ansari S, Cohen-Gadol AA. Techniques of intraoperative monitoring for spinal cord function: their past, present, and future directions. </w:t>
      </w:r>
      <w:r>
        <w:rPr>
          <w:i/>
          <w:iCs/>
          <w:color w:val="000000"/>
        </w:rPr>
        <w:t>Neurol Res</w:t>
      </w:r>
      <w:r>
        <w:rPr>
          <w:color w:val="000000"/>
        </w:rPr>
        <w:t>. 2011;33(4):363–370. doi:10.1179/016164110X12807570510130 </w:t>
      </w:r>
      <w:hyperlink r:id="rId2" w:history="1">
        <w:r w:rsidRPr="00782338">
          <w:rPr>
            <w:rStyle w:val="Hyperlink"/>
          </w:rPr>
          <w:t>Crossref</w:t>
        </w:r>
      </w:hyperlink>
      <w:r>
        <w:rPr>
          <w:color w:val="000000"/>
        </w:rPr>
        <w:t>. </w:t>
      </w:r>
      <w:hyperlink r:id="rId3" w:history="1">
        <w:r w:rsidRPr="00782338">
          <w:rPr>
            <w:rStyle w:val="Hyperlink"/>
          </w:rPr>
          <w:t>PubMed</w:t>
        </w:r>
      </w:hyperlink>
      <w:r>
        <w:rPr>
          <w:color w:val="000000"/>
        </w:rPr>
        <w:t>.</w:t>
      </w:r>
      <w:r>
        <w:t xml:space="preserve"> </w:t>
      </w:r>
    </w:p>
  </w:comment>
  <w:comment w:id="20" w:author="Gayane Margaryan" w:date="2024-10-20T13:03:00Z" w:initials="GM">
    <w:p w14:paraId="281B1C8A" w14:textId="77777777" w:rsidR="00C11CB0" w:rsidRDefault="00711DDF" w:rsidP="00C11CB0">
      <w:r>
        <w:rPr>
          <w:rStyle w:val="CommentReference"/>
        </w:rPr>
        <w:annotationRef/>
      </w:r>
      <w:r w:rsidR="00C11CB0">
        <w:rPr>
          <w:sz w:val="20"/>
          <w:szCs w:val="20"/>
        </w:rPr>
        <w:t xml:space="preserve">This sentence is problematic. 80% or more of the total MEP was an alarm criteria during monitoring. I would remove this sentence, as it is redundant. Under IONM methodology we describe it in detail. </w:t>
      </w:r>
    </w:p>
  </w:comment>
  <w:comment w:id="21" w:author="Henrik Frisk" w:date="2024-10-18T13:37:00Z" w:initials="HF">
    <w:p w14:paraId="5D7F3ADF" w14:textId="56217450" w:rsidR="00A663AF" w:rsidRDefault="00A663AF" w:rsidP="00A663AF">
      <w:pPr>
        <w:pStyle w:val="CommentText"/>
        <w:ind w:left="720"/>
      </w:pPr>
      <w:r>
        <w:rPr>
          <w:rStyle w:val="CommentReference"/>
        </w:rPr>
        <w:annotationRef/>
      </w:r>
      <w:r>
        <w:t xml:space="preserve">de Haan, P. &amp; Kalkman, C. J. Spinal cord monitoring: somatosensory- and motor-evoked potentials. </w:t>
      </w:r>
      <w:r>
        <w:rPr>
          <w:i/>
          <w:iCs/>
        </w:rPr>
        <w:t>Anesthesiol Clin North Am.</w:t>
      </w:r>
      <w:r>
        <w:t xml:space="preserve"> </w:t>
      </w:r>
      <w:r>
        <w:rPr>
          <w:b/>
          <w:bCs/>
        </w:rPr>
        <w:t>19</w:t>
      </w:r>
      <w:r>
        <w:t xml:space="preserve"> (4), 923-945, (2001).</w:t>
      </w:r>
    </w:p>
    <w:p w14:paraId="750265D5" w14:textId="77777777" w:rsidR="00A663AF" w:rsidRDefault="00A663AF" w:rsidP="00A663AF">
      <w:pPr>
        <w:pStyle w:val="CommentText"/>
        <w:ind w:left="720"/>
      </w:pPr>
    </w:p>
    <w:p w14:paraId="7809A100" w14:textId="77777777" w:rsidR="00A663AF" w:rsidRDefault="00A663AF" w:rsidP="00A663AF">
      <w:pPr>
        <w:pStyle w:val="CommentText"/>
        <w:ind w:left="720"/>
      </w:pPr>
      <w:r>
        <w:t xml:space="preserve">Nunes, R. R., Bersot, C. D. A. &amp; Garritano, J. G. Intraoperative neurophysiological monitoring in neuroanesthesia. </w:t>
      </w:r>
      <w:r>
        <w:rPr>
          <w:i/>
          <w:iCs/>
        </w:rPr>
        <w:t>Curr Opin Anaesthesiol.</w:t>
      </w:r>
      <w:r>
        <w:t xml:space="preserve"> </w:t>
      </w:r>
      <w:r>
        <w:rPr>
          <w:b/>
          <w:bCs/>
        </w:rPr>
        <w:t>31</w:t>
      </w:r>
      <w:r>
        <w:t xml:space="preserve"> (5), 532-538, (2018).</w:t>
      </w:r>
    </w:p>
    <w:p w14:paraId="01264E4B" w14:textId="77777777" w:rsidR="00A663AF" w:rsidRDefault="00A663AF" w:rsidP="00A663AF">
      <w:pPr>
        <w:pStyle w:val="CommentText"/>
        <w:ind w:left="720"/>
      </w:pPr>
    </w:p>
  </w:comment>
  <w:comment w:id="22" w:author="Henrik Frisk" w:date="2024-10-09T13:59:00Z" w:initials="HF">
    <w:p w14:paraId="712C9263" w14:textId="5465A63A" w:rsidR="00E27270" w:rsidRDefault="00E27270" w:rsidP="00E27270">
      <w:pPr>
        <w:pStyle w:val="CommentText"/>
      </w:pPr>
      <w:r>
        <w:rPr>
          <w:rStyle w:val="CommentReference"/>
        </w:rPr>
        <w:annotationRef/>
      </w:r>
      <w:r>
        <w:t>Buhl, L. K.</w:t>
      </w:r>
      <w:r>
        <w:rPr>
          <w:i/>
          <w:iCs/>
        </w:rPr>
        <w:t xml:space="preserve"> et al.</w:t>
      </w:r>
      <w:r>
        <w:t xml:space="preserve"> Neurophysiologic Intraoperative Monitoring for Spine Surgery: A Practical Guide From Past to Present. </w:t>
      </w:r>
      <w:r>
        <w:rPr>
          <w:i/>
          <w:iCs/>
        </w:rPr>
        <w:t>J Intensive Care Med.</w:t>
      </w:r>
      <w:r>
        <w:t xml:space="preserve"> </w:t>
      </w:r>
      <w:r>
        <w:rPr>
          <w:b/>
          <w:bCs/>
        </w:rPr>
        <w:t>36</w:t>
      </w:r>
      <w:r>
        <w:t xml:space="preserve"> (11), 1237-1249, (2021).</w:t>
      </w:r>
    </w:p>
  </w:comment>
  <w:comment w:id="23" w:author="Henrik Frisk" w:date="2024-09-06T15:16:00Z" w:initials="HF">
    <w:p w14:paraId="18638558" w14:textId="77777777" w:rsidR="00026C13" w:rsidRDefault="00026C13" w:rsidP="00026C13">
      <w:pPr>
        <w:pStyle w:val="CommentText"/>
      </w:pPr>
      <w:r>
        <w:rPr>
          <w:rStyle w:val="CommentReference"/>
        </w:rPr>
        <w:annotationRef/>
      </w:r>
      <w:r>
        <w:t>7. Deletis V (2002) Intraoperative neurophysiology and methodologies</w:t>
      </w:r>
    </w:p>
    <w:p w14:paraId="3CFF351F" w14:textId="77777777" w:rsidR="00026C13" w:rsidRDefault="00026C13" w:rsidP="00026C13">
      <w:pPr>
        <w:pStyle w:val="CommentText"/>
      </w:pPr>
      <w:r>
        <w:t>used to monitor the functional integrity of the motor system.</w:t>
      </w:r>
    </w:p>
    <w:p w14:paraId="25A5A9ED" w14:textId="77777777" w:rsidR="00026C13" w:rsidRDefault="00026C13" w:rsidP="00026C13">
      <w:pPr>
        <w:pStyle w:val="CommentText"/>
      </w:pPr>
      <w:r>
        <w:t>In: Deletis V, Shils JL (eds) Neurophysiology in</w:t>
      </w:r>
    </w:p>
    <w:p w14:paraId="5F749D65" w14:textId="77777777" w:rsidR="00026C13" w:rsidRDefault="00026C13" w:rsidP="00026C13">
      <w:pPr>
        <w:pStyle w:val="CommentText"/>
      </w:pPr>
      <w:r>
        <w:t>Neurosurgery. Academic, California, pp 25–51</w:t>
      </w:r>
    </w:p>
    <w:p w14:paraId="17C723A8" w14:textId="77777777" w:rsidR="00026C13" w:rsidRDefault="00026C13" w:rsidP="00026C13">
      <w:pPr>
        <w:pStyle w:val="CommentText"/>
      </w:pPr>
    </w:p>
    <w:p w14:paraId="4DAF9017" w14:textId="77777777" w:rsidR="00026C13" w:rsidRDefault="00026C13" w:rsidP="00026C13">
      <w:pPr>
        <w:pStyle w:val="CommentText"/>
      </w:pPr>
      <w:r>
        <w:t>18. Macdonald DB (2006) Intraoperative motor evoked potential</w:t>
      </w:r>
    </w:p>
    <w:p w14:paraId="633794B3" w14:textId="77777777" w:rsidR="00026C13" w:rsidRDefault="00026C13" w:rsidP="00026C13">
      <w:pPr>
        <w:pStyle w:val="CommentText"/>
      </w:pPr>
      <w:r>
        <w:t>monitoring: overview and update. J Clin Monit Comput</w:t>
      </w:r>
    </w:p>
    <w:p w14:paraId="665088C4" w14:textId="77777777" w:rsidR="00026C13" w:rsidRDefault="00026C13" w:rsidP="00026C13">
      <w:pPr>
        <w:pStyle w:val="CommentText"/>
      </w:pPr>
      <w:r>
        <w:t>20(5):347–377</w:t>
      </w:r>
    </w:p>
  </w:comment>
  <w:comment w:id="24" w:author="Henrik Frisk" w:date="2024-10-18T13:41:00Z" w:initials="HF">
    <w:p w14:paraId="4666598F" w14:textId="77777777" w:rsidR="001F0361" w:rsidRDefault="001F0361" w:rsidP="001F0361">
      <w:pPr>
        <w:pStyle w:val="CommentText"/>
        <w:ind w:left="720"/>
      </w:pPr>
      <w:r>
        <w:rPr>
          <w:rStyle w:val="CommentReference"/>
        </w:rPr>
        <w:annotationRef/>
      </w:r>
      <w:r>
        <w:t>Olmsted, Z. T.</w:t>
      </w:r>
      <w:r>
        <w:rPr>
          <w:i/>
          <w:iCs/>
        </w:rPr>
        <w:t xml:space="preserve"> et al.</w:t>
      </w:r>
      <w:r>
        <w:t xml:space="preserve"> Direct Wave Intraoperative Neuromonitoring for Spinal Tumor Resection: A Focused Review. </w:t>
      </w:r>
      <w:r>
        <w:rPr>
          <w:i/>
          <w:iCs/>
        </w:rPr>
        <w:t>World Neurosurg X.</w:t>
      </w:r>
      <w:r>
        <w:t xml:space="preserve"> </w:t>
      </w:r>
      <w:r>
        <w:rPr>
          <w:b/>
          <w:bCs/>
        </w:rPr>
        <w:t>17</w:t>
      </w:r>
      <w:r>
        <w:t xml:space="preserve"> 100139, (2023).</w:t>
      </w:r>
    </w:p>
  </w:comment>
  <w:comment w:id="25" w:author="Gayane Margaryan" w:date="2024-10-20T11:48:00Z" w:initials="GM">
    <w:p w14:paraId="346CC993" w14:textId="77777777" w:rsidR="00622C52" w:rsidRDefault="001877F3" w:rsidP="00622C52">
      <w:r>
        <w:rPr>
          <w:rStyle w:val="CommentReference"/>
        </w:rPr>
        <w:annotationRef/>
      </w:r>
      <w:r w:rsidR="00622C52">
        <w:rPr>
          <w:sz w:val="20"/>
          <w:szCs w:val="20"/>
        </w:rPr>
        <w:t>Deletis V (1993) Intraoperative monitoring of the functional integrity of the motor pathways. In: Devinsky O, Beric A, Dogali M (eds) Electrical and magnetic stimulation of the brain and</w:t>
      </w:r>
      <w:r w:rsidR="00622C52">
        <w:rPr>
          <w:sz w:val="20"/>
          <w:szCs w:val="20"/>
        </w:rPr>
        <w:cr/>
        <w:t>spinal cord. Raven Press, New York, pp 201–214</w:t>
      </w:r>
    </w:p>
  </w:comment>
  <w:comment w:id="26" w:author="Henrik Frisk" w:date="2024-10-11T13:36:00Z" w:initials="HF">
    <w:p w14:paraId="7FACFE8B" w14:textId="01371228" w:rsidR="00AC634D" w:rsidRDefault="00AC634D" w:rsidP="00AC634D">
      <w:pPr>
        <w:pStyle w:val="CommentText"/>
      </w:pPr>
      <w:r>
        <w:rPr>
          <w:rStyle w:val="CommentReference"/>
        </w:rPr>
        <w:annotationRef/>
      </w:r>
      <w:r>
        <w:rPr>
          <w:lang w:val="en-US"/>
        </w:rPr>
        <w:t>Nuwer MR, Overview and history. Daube JR, Mauguière F, Nuwer MR: </w:t>
      </w:r>
      <w:r>
        <w:rPr>
          <w:i/>
          <w:iCs/>
          <w:lang w:val="en-US"/>
        </w:rPr>
        <w:t>Handbook of Clinical Neurophysiology, Intraoperative Monitoring of Neural Function.</w:t>
      </w:r>
      <w:r>
        <w:rPr>
          <w:lang w:val="en-US"/>
        </w:rPr>
        <w:t> 8:Amsterdam, Elsevier, 2008. 2–6</w:t>
      </w:r>
    </w:p>
    <w:p w14:paraId="2AAE0845" w14:textId="77777777" w:rsidR="00AC634D" w:rsidRDefault="00AC634D" w:rsidP="00AC634D">
      <w:pPr>
        <w:pStyle w:val="CommentText"/>
      </w:pPr>
    </w:p>
    <w:p w14:paraId="717FF696" w14:textId="77777777" w:rsidR="00AC634D" w:rsidRDefault="00AC634D" w:rsidP="00AC634D">
      <w:pPr>
        <w:pStyle w:val="CommentText"/>
      </w:pPr>
      <w:r>
        <w:rPr>
          <w:lang w:val="en-US"/>
        </w:rPr>
        <w:t>Nuwer MR, Cohen BH, Shepard KM: Practice patterns for intraoperative neurophysiologic monitoring. </w:t>
      </w:r>
      <w:r>
        <w:rPr>
          <w:i/>
          <w:iCs/>
          <w:lang w:val="en-US"/>
        </w:rPr>
        <w:t>Neurology</w:t>
      </w:r>
      <w:r>
        <w:rPr>
          <w:lang w:val="en-US"/>
        </w:rPr>
        <w:t> 80:1156–1160, 2013</w:t>
      </w:r>
    </w:p>
    <w:p w14:paraId="1AEBF777" w14:textId="77777777" w:rsidR="00AC634D" w:rsidRDefault="00AC634D" w:rsidP="00AC634D">
      <w:pPr>
        <w:pStyle w:val="CommentText"/>
      </w:pPr>
    </w:p>
  </w:comment>
  <w:comment w:id="27" w:author="Henrik Frisk" w:date="2024-10-11T13:42:00Z" w:initials="HF">
    <w:p w14:paraId="7C6984D6" w14:textId="77777777" w:rsidR="00F001A3" w:rsidRDefault="00F001A3" w:rsidP="00F001A3">
      <w:pPr>
        <w:pStyle w:val="CommentText"/>
      </w:pPr>
      <w:r>
        <w:rPr>
          <w:rStyle w:val="CommentReference"/>
        </w:rPr>
        <w:annotationRef/>
      </w:r>
      <w:r>
        <w:rPr>
          <w:lang w:val="en-US"/>
        </w:rPr>
        <w:t>Niedermeyer S, Szelenyi A, Schichor C, Tonn JC, Siller S. Intramedullary spinal cord cavernous malformations-association between intraoperative neurophysiological monitoring changes and neurological outcome. Acta Neurochir (Wien). 2022 Oct;164(10):2595-2604. doi: 10.1007/s00701-022-05354-z. Epub 2022 Sep 6. PMID: 36066749; PMCID: PMC9519689.</w:t>
      </w:r>
    </w:p>
  </w:comment>
  <w:comment w:id="28" w:author="Henrik Frisk" w:date="2024-10-11T13:48:00Z" w:initials="HF">
    <w:p w14:paraId="7737415C" w14:textId="77777777" w:rsidR="00163365" w:rsidRDefault="00163365" w:rsidP="00163365">
      <w:pPr>
        <w:pStyle w:val="CommentText"/>
      </w:pPr>
      <w:r>
        <w:rPr>
          <w:rStyle w:val="CommentReference"/>
        </w:rPr>
        <w:annotationRef/>
      </w:r>
      <w:hyperlink r:id="rId4" w:history="1">
        <w:r w:rsidRPr="0097122C">
          <w:rPr>
            <w:rStyle w:val="Hyperlink"/>
            <w:lang w:val="en-US"/>
          </w:rPr>
          <w:t>https://doi.org/10.3171/2016.12.SPINE161212</w:t>
        </w:r>
      </w:hyperlink>
    </w:p>
  </w:comment>
  <w:comment w:id="29" w:author="Henrik Frisk" w:date="2024-10-23T21:40:00Z" w:initials="HF">
    <w:p w14:paraId="30ED6DEF" w14:textId="77777777" w:rsidR="004D7A7B" w:rsidRDefault="004D7A7B" w:rsidP="004D7A7B">
      <w:pPr>
        <w:pStyle w:val="CommentText"/>
      </w:pPr>
      <w:r>
        <w:rPr>
          <w:rStyle w:val="CommentReference"/>
        </w:rPr>
        <w:annotationRef/>
      </w:r>
      <w:r>
        <w:rPr>
          <w:color w:val="212121"/>
          <w:highlight w:val="white"/>
        </w:rPr>
        <w:t>Magampa RS, Dunn R. Surgeon-directed transcranial motor evoked potential spinal cord monitoring in spinal deformity surgery. Bone Joint J. 2021 Mar;103-B(3):547-552. doi: 10.1302/0301-620X.103B3.BJJ-2020-1278.R1. PMID: 33641421.</w:t>
      </w:r>
      <w:r>
        <w:t xml:space="preserve"> </w:t>
      </w:r>
    </w:p>
  </w:comment>
  <w:comment w:id="30" w:author="Henrik Frisk" w:date="2024-09-06T15:30:00Z" w:initials="HF">
    <w:p w14:paraId="393688BA" w14:textId="69F23BC5" w:rsidR="008E28CD" w:rsidRDefault="008E28CD" w:rsidP="008E28CD">
      <w:pPr>
        <w:pStyle w:val="CommentText"/>
      </w:pPr>
      <w:r>
        <w:rPr>
          <w:rStyle w:val="CommentReference"/>
        </w:rPr>
        <w:annotationRef/>
      </w:r>
      <w:r>
        <w:rPr>
          <w:color w:val="1F1F1F"/>
          <w:highlight w:val="white"/>
        </w:rPr>
        <w:t>M. Ottenhausen, G. Ntoulias, I. Bodhinayake, </w:t>
      </w:r>
      <w:r>
        <w:rPr>
          <w:i/>
          <w:iCs/>
          <w:color w:val="1F1F1F"/>
          <w:highlight w:val="white"/>
        </w:rPr>
        <w:t>et al.</w:t>
      </w:r>
    </w:p>
    <w:p w14:paraId="7C2822FB" w14:textId="77777777" w:rsidR="008E28CD" w:rsidRDefault="008E28CD" w:rsidP="008E28CD">
      <w:pPr>
        <w:pStyle w:val="CommentText"/>
      </w:pPr>
      <w:r>
        <w:rPr>
          <w:color w:val="1F1F1F"/>
          <w:highlight w:val="white"/>
        </w:rPr>
        <w:t>Intradural spinal tumors in adults-update on management and outcome</w:t>
      </w:r>
    </w:p>
    <w:p w14:paraId="2AD2E81A" w14:textId="77777777" w:rsidR="008E28CD" w:rsidRDefault="008E28CD" w:rsidP="008E28CD">
      <w:pPr>
        <w:pStyle w:val="CommentText"/>
      </w:pPr>
    </w:p>
    <w:p w14:paraId="781EFD17" w14:textId="77777777" w:rsidR="008E28CD" w:rsidRDefault="008E28CD" w:rsidP="008E28CD">
      <w:pPr>
        <w:pStyle w:val="CommentText"/>
      </w:pPr>
      <w:r>
        <w:rPr>
          <w:color w:val="707070"/>
          <w:highlight w:val="white"/>
        </w:rPr>
        <w:t>Neurosurg Rev, 42 (2019), pp. 371-388</w:t>
      </w:r>
    </w:p>
  </w:comment>
  <w:comment w:id="31" w:author="Henrik Frisk" w:date="2024-09-23T09:23:00Z" w:initials="HF">
    <w:p w14:paraId="57E05EC7" w14:textId="77777777" w:rsidR="008E28CD" w:rsidRDefault="008E28CD" w:rsidP="008E28CD">
      <w:pPr>
        <w:pStyle w:val="CommentText"/>
      </w:pPr>
      <w:r>
        <w:rPr>
          <w:rStyle w:val="CommentReference"/>
        </w:rPr>
        <w:annotationRef/>
      </w:r>
      <w:r>
        <w:rPr>
          <w:color w:val="212121"/>
          <w:highlight w:val="white"/>
        </w:rPr>
        <w:t>Duong LM, McCarthy BJ, McLendon RE, Dolecek TA, Kruchko C, Douglas LL, Ajani UA. Descriptive epidemiology of malignant and nonmalignant primary spinal cord, spinal meninges, and cauda equina tumors, United States, 2004-2007. Cancer. 2012 Sep 1;118(17):4220-7. doi: 10.1002/cncr.27390. Epub 2012 Jan 3. PMID: 22907705; PMCID: PMC4484585.</w:t>
      </w:r>
      <w:r>
        <w:t xml:space="preserve"> </w:t>
      </w:r>
    </w:p>
  </w:comment>
  <w:comment w:id="32" w:author="Henrik Frisk" w:date="2024-09-23T09:28:00Z" w:initials="HF">
    <w:p w14:paraId="55A0E935" w14:textId="77777777" w:rsidR="008E28CD" w:rsidRDefault="008E28CD" w:rsidP="008E28CD">
      <w:pPr>
        <w:pStyle w:val="CommentText"/>
      </w:pPr>
      <w:r>
        <w:rPr>
          <w:rStyle w:val="CommentReference"/>
        </w:rPr>
        <w:annotationRef/>
      </w:r>
      <w:r>
        <w:rPr>
          <w:color w:val="2197D2"/>
        </w:rPr>
        <w:t>Grimm S, Chamberlain MC. Adult primary spinal</w:t>
      </w:r>
    </w:p>
    <w:p w14:paraId="191F8C32" w14:textId="77777777" w:rsidR="008E28CD" w:rsidRDefault="008E28CD" w:rsidP="008E28CD">
      <w:pPr>
        <w:pStyle w:val="CommentText"/>
      </w:pPr>
      <w:r>
        <w:rPr>
          <w:color w:val="2197D2"/>
        </w:rPr>
        <w:t>cord tumors. Expert Rev Neurother. 2009;9:</w:t>
      </w:r>
    </w:p>
    <w:p w14:paraId="6A5209E4" w14:textId="77777777" w:rsidR="008E28CD" w:rsidRDefault="008E28CD" w:rsidP="008E28CD">
      <w:pPr>
        <w:pStyle w:val="CommentText"/>
      </w:pPr>
      <w:r>
        <w:rPr>
          <w:color w:val="2197D2"/>
        </w:rPr>
        <w:t>1487-1495</w:t>
      </w:r>
      <w:r>
        <w:rPr>
          <w:color w:val="000000"/>
        </w:rPr>
        <w:t>.</w:t>
      </w:r>
    </w:p>
  </w:comment>
  <w:comment w:id="33" w:author="Henrik Frisk" w:date="2024-09-23T09:34:00Z" w:initials="HF">
    <w:p w14:paraId="685264B7" w14:textId="77777777" w:rsidR="008E28CD" w:rsidRDefault="008E28CD" w:rsidP="008E28CD">
      <w:pPr>
        <w:pStyle w:val="CommentText"/>
      </w:pPr>
      <w:r>
        <w:rPr>
          <w:rStyle w:val="CommentReference"/>
        </w:rPr>
        <w:annotationRef/>
      </w:r>
      <w:r>
        <w:rPr>
          <w:color w:val="2197D2"/>
        </w:rPr>
        <w:t>Garces-Ambrossi GL, McGirt MJ, Mehta VA, et al.</w:t>
      </w:r>
    </w:p>
    <w:p w14:paraId="3BEEA81B" w14:textId="77777777" w:rsidR="008E28CD" w:rsidRDefault="008E28CD" w:rsidP="008E28CD">
      <w:pPr>
        <w:pStyle w:val="CommentText"/>
      </w:pPr>
      <w:r>
        <w:rPr>
          <w:color w:val="2197D2"/>
        </w:rPr>
        <w:t>Factors associated with progression-free survival</w:t>
      </w:r>
    </w:p>
    <w:p w14:paraId="4DB3F5AA" w14:textId="77777777" w:rsidR="008E28CD" w:rsidRDefault="008E28CD" w:rsidP="008E28CD">
      <w:pPr>
        <w:pStyle w:val="CommentText"/>
      </w:pPr>
      <w:r>
        <w:rPr>
          <w:color w:val="2197D2"/>
        </w:rPr>
        <w:t>and long-term neurological outcome after resection</w:t>
      </w:r>
    </w:p>
    <w:p w14:paraId="0BE45D24" w14:textId="77777777" w:rsidR="008E28CD" w:rsidRDefault="008E28CD" w:rsidP="008E28CD">
      <w:pPr>
        <w:pStyle w:val="CommentText"/>
      </w:pPr>
      <w:r>
        <w:rPr>
          <w:color w:val="2197D2"/>
        </w:rPr>
        <w:t>of intramedullary spinal cord tumors: analysis</w:t>
      </w:r>
    </w:p>
    <w:p w14:paraId="52D5F483" w14:textId="77777777" w:rsidR="008E28CD" w:rsidRDefault="008E28CD" w:rsidP="008E28CD">
      <w:pPr>
        <w:pStyle w:val="CommentText"/>
      </w:pPr>
      <w:r>
        <w:rPr>
          <w:color w:val="2197D2"/>
        </w:rPr>
        <w:t>of 101 consecutive cases. J Neurosurg Spine.</w:t>
      </w:r>
    </w:p>
    <w:p w14:paraId="75121589" w14:textId="77777777" w:rsidR="008E28CD" w:rsidRDefault="008E28CD" w:rsidP="008E28CD">
      <w:pPr>
        <w:pStyle w:val="CommentText"/>
      </w:pPr>
      <w:r>
        <w:rPr>
          <w:color w:val="2197D2"/>
        </w:rPr>
        <w:t>2009;11:591-599</w:t>
      </w:r>
      <w:r>
        <w:rPr>
          <w:color w:val="000000"/>
        </w:rPr>
        <w:t>.</w:t>
      </w:r>
    </w:p>
  </w:comment>
  <w:comment w:id="34" w:author="Henrik Frisk" w:date="2024-10-11T16:06:00Z" w:initials="HF">
    <w:p w14:paraId="155631E0" w14:textId="77777777" w:rsidR="00D41A85" w:rsidRDefault="00D41A85" w:rsidP="00D41A85">
      <w:pPr>
        <w:pStyle w:val="CommentText"/>
      </w:pPr>
      <w:r>
        <w:rPr>
          <w:rStyle w:val="CommentReference"/>
        </w:rPr>
        <w:annotationRef/>
      </w:r>
      <w:r>
        <w:t>Kan allt detta komma under ”Methods” eller behöver det delas upp i ”vad SSEP är” i bakgrunden och ”hur vi använde SSEP” i metoddelen?</w:t>
      </w:r>
    </w:p>
  </w:comment>
  <w:comment w:id="35" w:author="Gayane Margaryan" w:date="2024-10-20T13:49:00Z" w:initials="GM">
    <w:p w14:paraId="5DB3FCAE" w14:textId="77777777" w:rsidR="00F036C7" w:rsidRDefault="0099779F" w:rsidP="00F036C7">
      <w:r>
        <w:rPr>
          <w:rStyle w:val="CommentReference"/>
        </w:rPr>
        <w:annotationRef/>
      </w:r>
      <w:r w:rsidR="00F036C7">
        <w:rPr>
          <w:sz w:val="20"/>
          <w:szCs w:val="20"/>
        </w:rPr>
        <w:t>K.F. Kothbauer, V. Deletis, F.J. Epstein: Motor-evoked potential monitoring for intramedullary spinal cord tumor surgery: correlation of clinical and neurophysiological data in a series of 100 consecutive procedures. Neurosurg Focus, 4 (1998), p. E3, 10.</w:t>
      </w:r>
    </w:p>
  </w:comment>
  <w:comment w:id="36" w:author="Adrian Elmi Terander" w:date="2024-10-05T12:06:00Z" w:initials="AE">
    <w:p w14:paraId="3C8994EB" w14:textId="77777777" w:rsidR="00C93491" w:rsidRDefault="00C93491" w:rsidP="00C93491">
      <w:pPr>
        <w:pStyle w:val="CommentText"/>
      </w:pPr>
      <w:r>
        <w:rPr>
          <w:rStyle w:val="CommentReference"/>
        </w:rPr>
        <w:annotationRef/>
      </w:r>
      <w:r>
        <w:t>Ett stycke om hur vi hanterar signalsänkning/bortfall under operation.</w:t>
      </w:r>
    </w:p>
    <w:p w14:paraId="0522D3CA" w14:textId="77777777" w:rsidR="00C93491" w:rsidRDefault="00C93491" w:rsidP="00C93491">
      <w:pPr>
        <w:pStyle w:val="CommentText"/>
      </w:pPr>
    </w:p>
    <w:p w14:paraId="2423ACC0" w14:textId="77777777" w:rsidR="00C93491" w:rsidRDefault="00C93491" w:rsidP="00C93491">
      <w:pPr>
        <w:pStyle w:val="CommentText"/>
      </w:pPr>
      <w:r>
        <w:t>Stoppa kirurgin</w:t>
      </w:r>
    </w:p>
    <w:p w14:paraId="07A6F65A" w14:textId="77777777" w:rsidR="00C93491" w:rsidRDefault="00C93491" w:rsidP="00C93491">
      <w:pPr>
        <w:pStyle w:val="CommentText"/>
      </w:pPr>
      <w:r>
        <w:t>Höja blodtrycket</w:t>
      </w:r>
    </w:p>
    <w:p w14:paraId="2B45A1CE" w14:textId="77777777" w:rsidR="00C93491" w:rsidRDefault="00C93491" w:rsidP="00C93491">
      <w:pPr>
        <w:pStyle w:val="CommentText"/>
      </w:pPr>
      <w:r>
        <w:t>Ge Papaverin</w:t>
      </w:r>
    </w:p>
    <w:p w14:paraId="295D1DC6" w14:textId="77777777" w:rsidR="00C93491" w:rsidRDefault="00C93491" w:rsidP="00C93491">
      <w:pPr>
        <w:pStyle w:val="CommentText"/>
      </w:pPr>
      <w:r>
        <w:t>Vänta tills signalen stabiliserar sig.</w:t>
      </w:r>
    </w:p>
    <w:p w14:paraId="744C08C6" w14:textId="77777777" w:rsidR="00C93491" w:rsidRDefault="00C93491" w:rsidP="00C93491">
      <w:pPr>
        <w:pStyle w:val="CommentText"/>
      </w:pPr>
    </w:p>
    <w:p w14:paraId="23F97796" w14:textId="77777777" w:rsidR="00C93491" w:rsidRDefault="00C93491" w:rsidP="00C93491">
      <w:pPr>
        <w:pStyle w:val="CommentText"/>
      </w:pPr>
      <w:r>
        <w:t>Sluta resektionen om signalen ter sig att sjunka. Bättre att vänta och göra om än att göra patienten förlamad!</w:t>
      </w:r>
    </w:p>
  </w:comment>
  <w:comment w:id="37" w:author="Victor Gabriel El-Hajj" w:date="2024-10-21T21:09:00Z" w:initials="VE">
    <w:p w14:paraId="133E8296" w14:textId="6F1B989D" w:rsidR="00333128" w:rsidRDefault="00333128" w:rsidP="00333128">
      <w:r>
        <w:rPr>
          <w:rStyle w:val="CommentReference"/>
        </w:rPr>
        <w:annotationRef/>
      </w:r>
      <w:r>
        <w:rPr>
          <w:color w:val="000000"/>
          <w:sz w:val="20"/>
          <w:szCs w:val="20"/>
        </w:rPr>
        <w:fldChar w:fldCharType="begin"/>
      </w:r>
      <w:r>
        <w:rPr>
          <w:color w:val="000000"/>
          <w:sz w:val="20"/>
          <w:szCs w:val="20"/>
        </w:rPr>
        <w:instrText>HYPERLINK "mailto:gayane.margaryan@stud.ki.se"</w:instrText>
      </w:r>
      <w:bookmarkStart w:id="41" w:name="_@_5379745D99A59E4D810B1D3A10CC8780Z"/>
      <w:r>
        <w:rPr>
          <w:color w:val="000000"/>
          <w:sz w:val="20"/>
          <w:szCs w:val="20"/>
        </w:rPr>
        <w:fldChar w:fldCharType="separate"/>
      </w:r>
      <w:bookmarkEnd w:id="41"/>
      <w:r w:rsidRPr="00333128">
        <w:rPr>
          <w:rStyle w:val="Mention"/>
          <w:noProof/>
          <w:sz w:val="20"/>
          <w:szCs w:val="20"/>
        </w:rPr>
        <w:t>@Gayane Margaryan</w:t>
      </w:r>
      <w:r>
        <w:rPr>
          <w:color w:val="000000"/>
          <w:sz w:val="20"/>
          <w:szCs w:val="20"/>
        </w:rPr>
        <w:fldChar w:fldCharType="end"/>
      </w:r>
      <w:r>
        <w:rPr>
          <w:color w:val="000000"/>
          <w:sz w:val="20"/>
          <w:szCs w:val="20"/>
        </w:rPr>
        <w:t xml:space="preserve"> </w:t>
      </w:r>
      <w:r>
        <w:rPr>
          <w:color w:val="000000"/>
          <w:sz w:val="20"/>
          <w:szCs w:val="20"/>
        </w:rPr>
        <w:t>Hi Gayane, could you please add the tables and figures relevant to the result section. We need to clearly be able to see which results we need to describe in the “result” section and then interpret in the subsequent “discussion” section.</w:t>
      </w:r>
    </w:p>
    <w:p w14:paraId="4E788F72" w14:textId="77777777" w:rsidR="00333128" w:rsidRDefault="00333128" w:rsidP="00333128">
      <w:r>
        <w:rPr>
          <w:color w:val="000000"/>
          <w:sz w:val="20"/>
          <w:szCs w:val="20"/>
        </w:rPr>
        <w:t>If you could do this ASAP would be great.</w:t>
      </w:r>
    </w:p>
  </w:comment>
  <w:comment w:id="38" w:author="Henrik Frisk" w:date="2024-10-22T06:39:00Z" w:initials="HF">
    <w:p w14:paraId="2D6CC2DA" w14:textId="6903DC9F" w:rsidR="00925ECB" w:rsidRDefault="00925ECB" w:rsidP="00925ECB">
      <w:pPr>
        <w:pStyle w:val="CommentText"/>
      </w:pPr>
      <w:r>
        <w:rPr>
          <w:rStyle w:val="CommentReference"/>
        </w:rPr>
        <w:annotationRef/>
      </w:r>
      <w:r>
        <w:fldChar w:fldCharType="begin"/>
      </w:r>
      <w:r>
        <w:instrText>HYPERLINK "mailto:victor.gabriel.elhajj@stud.ki.se"</w:instrText>
      </w:r>
      <w:bookmarkStart w:id="42" w:name="_@_3EA850DAF3334B36BC85EBDAC972593BZ"/>
      <w:r>
        <w:fldChar w:fldCharType="separate"/>
      </w:r>
      <w:bookmarkEnd w:id="42"/>
      <w:r w:rsidRPr="00925ECB">
        <w:rPr>
          <w:rStyle w:val="Mention"/>
          <w:noProof/>
        </w:rPr>
        <w:t>@Victor Gabriel El-Hajj</w:t>
      </w:r>
      <w:r>
        <w:fldChar w:fldCharType="end"/>
      </w:r>
      <w:r>
        <w:t xml:space="preserve"> </w:t>
      </w:r>
      <w:r>
        <w:t>The results are in the .PPT file in one of the folders on teams. Its a long series of odds ratios and I have been thinking of the best way to display them without making it to flooded. Haven´t figured it out yet ☺️</w:t>
      </w:r>
    </w:p>
  </w:comment>
  <w:comment w:id="39" w:author="Victor Gabriel El-Hajj" w:date="2024-10-22T01:54:00Z" w:initials="">
    <w:p w14:paraId="4FCC85AA" w14:textId="0C159181" w:rsidR="00D832D5" w:rsidRDefault="00D832D5">
      <w:pPr>
        <w:pStyle w:val="CommentText"/>
      </w:pPr>
      <w:r>
        <w:rPr>
          <w:rStyle w:val="CommentReference"/>
        </w:rPr>
        <w:annotationRef/>
      </w:r>
      <w:r>
        <w:t>Because I wasn't involved in the statistics I cannot determine what is relevant to this study. It would be nice to see all relevant result. Does not need to be nicely presented.  I just need to see the results we have so we can start building the manuscript.</w:t>
      </w:r>
    </w:p>
  </w:comment>
  <w:comment w:id="130" w:author="Adrian Elmi Terander" w:date="2024-10-05T12:02:00Z" w:initials="AE">
    <w:p w14:paraId="450795E8" w14:textId="21415441" w:rsidR="0069282B" w:rsidRDefault="0069282B" w:rsidP="0069282B">
      <w:pPr>
        <w:pStyle w:val="CommentText"/>
      </w:pPr>
      <w:r>
        <w:rPr>
          <w:rStyle w:val="CommentReference"/>
        </w:rPr>
        <w:annotationRef/>
      </w:r>
      <w:r>
        <w:t>Börja med att beskriva vikten av IONM, att vårt sätt att använda det avviker från många andra med läkare på sal.</w:t>
      </w:r>
    </w:p>
    <w:p w14:paraId="4F0EAF03" w14:textId="77777777" w:rsidR="0069282B" w:rsidRDefault="0069282B" w:rsidP="0069282B">
      <w:pPr>
        <w:pStyle w:val="CommentText"/>
      </w:pPr>
    </w:p>
    <w:p w14:paraId="015CD5BE" w14:textId="77777777" w:rsidR="0069282B" w:rsidRDefault="0069282B" w:rsidP="0069282B">
      <w:pPr>
        <w:pStyle w:val="CommentText"/>
      </w:pPr>
      <w:r>
        <w:t xml:space="preserve">Sen måste vi diskutera att det idag inte finns säkra tröskelvärden, beroende på att resultaten är tagna från många små studier. </w:t>
      </w:r>
    </w:p>
    <w:p w14:paraId="618090B8" w14:textId="77777777" w:rsidR="0069282B" w:rsidRDefault="0069282B" w:rsidP="0069282B">
      <w:pPr>
        <w:pStyle w:val="CommentText"/>
      </w:pPr>
      <w:r>
        <w:t>Ett stycke om rollen av AI och stora datamängder för att kunna optimera detta.</w:t>
      </w:r>
    </w:p>
    <w:p w14:paraId="1C3CD39D" w14:textId="77777777" w:rsidR="0069282B" w:rsidRDefault="0069282B" w:rsidP="0069282B">
      <w:pPr>
        <w:pStyle w:val="CommentText"/>
      </w:pPr>
    </w:p>
    <w:p w14:paraId="2E02AF53" w14:textId="77777777" w:rsidR="0069282B" w:rsidRDefault="0069282B" w:rsidP="0069282B">
      <w:pPr>
        <w:pStyle w:val="CommentText"/>
      </w:pPr>
      <w:r>
        <w:t>Lite limitation om vår small sample size och svårigheter att göra statistik.</w:t>
      </w:r>
    </w:p>
  </w:comment>
  <w:comment w:id="131" w:author="Henrik Frisk" w:date="2024-10-11T15:31:00Z" w:initials="HF">
    <w:p w14:paraId="7BC301BB" w14:textId="77777777" w:rsidR="00752104" w:rsidRDefault="00752104" w:rsidP="00752104">
      <w:pPr>
        <w:pStyle w:val="CommentText"/>
      </w:pPr>
      <w:r>
        <w:rPr>
          <w:rStyle w:val="CommentReference"/>
        </w:rPr>
        <w:annotationRef/>
      </w:r>
      <w:r>
        <w:rPr>
          <w:lang w:val="en-US"/>
        </w:rPr>
        <w:t>Sutter et al 2007</w:t>
      </w:r>
    </w:p>
    <w:p w14:paraId="03265DF8" w14:textId="77777777" w:rsidR="00752104" w:rsidRDefault="00752104" w:rsidP="00752104">
      <w:pPr>
        <w:pStyle w:val="CommentText"/>
      </w:pPr>
    </w:p>
    <w:p w14:paraId="71EFB075" w14:textId="77777777" w:rsidR="00752104" w:rsidRDefault="00752104" w:rsidP="00752104">
      <w:pPr>
        <w:pStyle w:val="CommentText"/>
      </w:pPr>
      <w:r>
        <w:rPr>
          <w:color w:val="212121"/>
          <w:highlight w:val="white"/>
          <w:lang w:val="en-US"/>
        </w:rPr>
        <w:t>Toleikis JR, Pace C, Jahangiri FR, Hemmer LB, Toleikis SC. Intraoperative somatosensory evoked potential (SEP) monitoring: an updated position statement by the American Society of Neurophysiological Monitoring. J Clin Monit Comput. 2024 Oct;38(5):1003-1042. doi: 10.1007/s10877-024-01201-x. Epub 2024 Jul 27. PMID: 39068294; PMCID: PMC11427520.</w:t>
      </w:r>
      <w:r>
        <w:rPr>
          <w:lang w:val="en-US"/>
        </w:rPr>
        <w:t xml:space="preserve"> </w:t>
      </w:r>
    </w:p>
    <w:p w14:paraId="06CAE765" w14:textId="77777777" w:rsidR="00752104" w:rsidRDefault="00752104" w:rsidP="00752104">
      <w:pPr>
        <w:pStyle w:val="CommentText"/>
      </w:pPr>
    </w:p>
  </w:comment>
  <w:comment w:id="132" w:author="Henrik Frisk" w:date="2024-10-11T15:55:00Z" w:initials="HF">
    <w:p w14:paraId="6192F57B" w14:textId="77777777" w:rsidR="00BB22A1" w:rsidRDefault="00BB22A1" w:rsidP="00BB22A1">
      <w:pPr>
        <w:pStyle w:val="CommentText"/>
      </w:pPr>
      <w:r>
        <w:rPr>
          <w:rStyle w:val="CommentReference"/>
        </w:rPr>
        <w:annotationRef/>
      </w:r>
      <w:hyperlink r:id="rId5" w:history="1">
        <w:r w:rsidRPr="00B87C6B">
          <w:rPr>
            <w:rStyle w:val="Hyperlink"/>
            <w:lang w:val="en-US"/>
          </w:rPr>
          <w:t>https://doi.org/10.3171/2016.12.SPINE161212</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2E6517" w15:done="0"/>
  <w15:commentEx w15:paraId="33031A1E" w15:done="0"/>
  <w15:commentEx w15:paraId="0D97A6B3" w15:done="0"/>
  <w15:commentEx w15:paraId="3581C4D6" w15:done="0"/>
  <w15:commentEx w15:paraId="28BD8997" w15:done="0"/>
  <w15:commentEx w15:paraId="281B1C8A" w15:done="0"/>
  <w15:commentEx w15:paraId="01264E4B" w15:done="0"/>
  <w15:commentEx w15:paraId="712C9263" w15:done="0"/>
  <w15:commentEx w15:paraId="665088C4" w15:done="0"/>
  <w15:commentEx w15:paraId="4666598F" w15:done="0"/>
  <w15:commentEx w15:paraId="346CC993" w15:done="0"/>
  <w15:commentEx w15:paraId="1AEBF777" w15:done="0"/>
  <w15:commentEx w15:paraId="7C6984D6" w15:paraIdParent="1AEBF777" w15:done="0"/>
  <w15:commentEx w15:paraId="7737415C" w15:done="0"/>
  <w15:commentEx w15:paraId="30ED6DEF" w15:done="0"/>
  <w15:commentEx w15:paraId="781EFD17" w15:done="0"/>
  <w15:commentEx w15:paraId="57E05EC7" w15:paraIdParent="781EFD17" w15:done="0"/>
  <w15:commentEx w15:paraId="6A5209E4" w15:done="0"/>
  <w15:commentEx w15:paraId="75121589" w15:done="0"/>
  <w15:commentEx w15:paraId="155631E0" w15:done="1"/>
  <w15:commentEx w15:paraId="5DB3FCAE" w15:done="0"/>
  <w15:commentEx w15:paraId="23F97796" w15:done="0"/>
  <w15:commentEx w15:paraId="4E788F72" w15:done="0"/>
  <w15:commentEx w15:paraId="2D6CC2DA" w15:paraIdParent="4E788F72" w15:done="0"/>
  <w15:commentEx w15:paraId="4FCC85AA" w15:paraIdParent="4E788F72" w15:done="0"/>
  <w15:commentEx w15:paraId="2E02AF53" w15:done="0"/>
  <w15:commentEx w15:paraId="06CAE765" w15:done="0"/>
  <w15:commentEx w15:paraId="6192F5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126C0FE" w16cex:dateUtc="2024-10-05T10:04:00Z"/>
  <w16cex:commentExtensible w16cex:durableId="3BC7BE20" w16cex:dateUtc="2024-10-09T11:34:00Z"/>
  <w16cex:commentExtensible w16cex:durableId="23BBB03D" w16cex:dateUtc="2024-10-18T11:29:00Z"/>
  <w16cex:commentExtensible w16cex:durableId="25571383" w16cex:dateUtc="2024-10-09T11:45:00Z"/>
  <w16cex:commentExtensible w16cex:durableId="5685D075" w16cex:dateUtc="2024-10-09T11:43:00Z"/>
  <w16cex:commentExtensible w16cex:durableId="374B41D4" w16cex:dateUtc="2024-10-20T11:03:00Z"/>
  <w16cex:commentExtensible w16cex:durableId="206DB072" w16cex:dateUtc="2024-10-18T11:37:00Z"/>
  <w16cex:commentExtensible w16cex:durableId="7B972525" w16cex:dateUtc="2024-10-09T11:59:00Z"/>
  <w16cex:commentExtensible w16cex:durableId="13242A41" w16cex:dateUtc="2024-09-06T13:16:00Z"/>
  <w16cex:commentExtensible w16cex:durableId="5B4B7ACD" w16cex:dateUtc="2024-10-18T11:41:00Z"/>
  <w16cex:commentExtensible w16cex:durableId="4985A655" w16cex:dateUtc="2024-10-20T09:48:00Z"/>
  <w16cex:commentExtensible w16cex:durableId="1EF3B51C" w16cex:dateUtc="2024-10-11T11:36:00Z"/>
  <w16cex:commentExtensible w16cex:durableId="5F129A8B" w16cex:dateUtc="2024-10-11T11:42:00Z"/>
  <w16cex:commentExtensible w16cex:durableId="53094A4E" w16cex:dateUtc="2024-10-11T11:48:00Z"/>
  <w16cex:commentExtensible w16cex:durableId="424CC7BC" w16cex:dateUtc="2024-10-23T19:40:00Z"/>
  <w16cex:commentExtensible w16cex:durableId="535B4B43" w16cex:dateUtc="2024-09-06T13:30:00Z"/>
  <w16cex:commentExtensible w16cex:durableId="18B82FB6" w16cex:dateUtc="2024-09-23T07:23:00Z"/>
  <w16cex:commentExtensible w16cex:durableId="1FF42E9D" w16cex:dateUtc="2024-09-23T07:28:00Z"/>
  <w16cex:commentExtensible w16cex:durableId="1F98206C" w16cex:dateUtc="2024-09-23T07:34:00Z"/>
  <w16cex:commentExtensible w16cex:durableId="67BA5301" w16cex:dateUtc="2024-10-11T14:06:00Z"/>
  <w16cex:commentExtensible w16cex:durableId="1A88F7D2" w16cex:dateUtc="2024-10-20T11:49:00Z"/>
  <w16cex:commentExtensible w16cex:durableId="7A872E71" w16cex:dateUtc="2024-10-05T10:06:00Z"/>
  <w16cex:commentExtensible w16cex:durableId="547E302F" w16cex:dateUtc="2024-10-21T19:09:00Z"/>
  <w16cex:commentExtensible w16cex:durableId="3D2D906C" w16cex:dateUtc="2024-10-22T04:39:00Z"/>
  <w16cex:commentExtensible w16cex:durableId="740D2A3F" w16cex:dateUtc="2024-10-22T08:54:00Z"/>
  <w16cex:commentExtensible w16cex:durableId="0AAFB738" w16cex:dateUtc="2024-10-05T10:02:00Z"/>
  <w16cex:commentExtensible w16cex:durableId="184C010E" w16cex:dateUtc="2024-10-11T13:31:00Z"/>
  <w16cex:commentExtensible w16cex:durableId="5344D54E" w16cex:dateUtc="2024-10-11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2E6517" w16cid:durableId="7126C0FE"/>
  <w16cid:commentId w16cid:paraId="33031A1E" w16cid:durableId="3BC7BE20"/>
  <w16cid:commentId w16cid:paraId="0D97A6B3" w16cid:durableId="23BBB03D"/>
  <w16cid:commentId w16cid:paraId="3581C4D6" w16cid:durableId="25571383"/>
  <w16cid:commentId w16cid:paraId="28BD8997" w16cid:durableId="5685D075"/>
  <w16cid:commentId w16cid:paraId="281B1C8A" w16cid:durableId="374B41D4"/>
  <w16cid:commentId w16cid:paraId="01264E4B" w16cid:durableId="206DB072"/>
  <w16cid:commentId w16cid:paraId="712C9263" w16cid:durableId="7B972525"/>
  <w16cid:commentId w16cid:paraId="665088C4" w16cid:durableId="13242A41"/>
  <w16cid:commentId w16cid:paraId="4666598F" w16cid:durableId="5B4B7ACD"/>
  <w16cid:commentId w16cid:paraId="346CC993" w16cid:durableId="4985A655"/>
  <w16cid:commentId w16cid:paraId="1AEBF777" w16cid:durableId="1EF3B51C"/>
  <w16cid:commentId w16cid:paraId="7C6984D6" w16cid:durableId="5F129A8B"/>
  <w16cid:commentId w16cid:paraId="7737415C" w16cid:durableId="53094A4E"/>
  <w16cid:commentId w16cid:paraId="30ED6DEF" w16cid:durableId="424CC7BC"/>
  <w16cid:commentId w16cid:paraId="781EFD17" w16cid:durableId="535B4B43"/>
  <w16cid:commentId w16cid:paraId="57E05EC7" w16cid:durableId="18B82FB6"/>
  <w16cid:commentId w16cid:paraId="6A5209E4" w16cid:durableId="1FF42E9D"/>
  <w16cid:commentId w16cid:paraId="75121589" w16cid:durableId="1F98206C"/>
  <w16cid:commentId w16cid:paraId="155631E0" w16cid:durableId="67BA5301"/>
  <w16cid:commentId w16cid:paraId="5DB3FCAE" w16cid:durableId="1A88F7D2"/>
  <w16cid:commentId w16cid:paraId="23F97796" w16cid:durableId="7A872E71"/>
  <w16cid:commentId w16cid:paraId="4E788F72" w16cid:durableId="547E302F"/>
  <w16cid:commentId w16cid:paraId="2D6CC2DA" w16cid:durableId="3D2D906C"/>
  <w16cid:commentId w16cid:paraId="4FCC85AA" w16cid:durableId="740D2A3F"/>
  <w16cid:commentId w16cid:paraId="2E02AF53" w16cid:durableId="0AAFB738"/>
  <w16cid:commentId w16cid:paraId="06CAE765" w16cid:durableId="184C010E"/>
  <w16cid:commentId w16cid:paraId="6192F57B" w16cid:durableId="5344D5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webkit-standard">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94851"/>
    <w:multiLevelType w:val="multilevel"/>
    <w:tmpl w:val="F88CB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t Sargsyan">
    <w15:presenceInfo w15:providerId="Windows Live" w15:userId="b2268e68d3a0c8fe"/>
  </w15:person>
  <w15:person w15:author="Adrian Elmi Terander">
    <w15:presenceInfo w15:providerId="AD" w15:userId="S::adrian.elmi.terander@ki.se::d55e203c-fd4c-43f9-a4f5-0782c372cdb5"/>
  </w15:person>
  <w15:person w15:author="Henrik Frisk">
    <w15:presenceInfo w15:providerId="AD" w15:userId="S::henrik.frisk@ki.se::61bef4ae-179d-4133-9955-b76a0586642a"/>
  </w15:person>
  <w15:person w15:author="Gayane Margaryan">
    <w15:presenceInfo w15:providerId="AD" w15:userId="S::gayane.margaryan@stud.ki.se::00ea9b34-cc40-4d15-b419-57f7d1c20f48"/>
  </w15:person>
  <w15:person w15:author="Victor Gabriel El-Hajj">
    <w15:presenceInfo w15:providerId="AD" w15:userId="S::victor.gabriel.elhajj@stud.ki.se::887717b5-d2cf-49e3-bc05-99f6b9a661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01"/>
    <w:rsid w:val="000040AB"/>
    <w:rsid w:val="0000790C"/>
    <w:rsid w:val="00016465"/>
    <w:rsid w:val="0002377F"/>
    <w:rsid w:val="00026C13"/>
    <w:rsid w:val="00036140"/>
    <w:rsid w:val="0004089A"/>
    <w:rsid w:val="000442FA"/>
    <w:rsid w:val="00044700"/>
    <w:rsid w:val="000520D0"/>
    <w:rsid w:val="00061003"/>
    <w:rsid w:val="00063E2F"/>
    <w:rsid w:val="000659F5"/>
    <w:rsid w:val="000665D3"/>
    <w:rsid w:val="000677AF"/>
    <w:rsid w:val="00070390"/>
    <w:rsid w:val="00077147"/>
    <w:rsid w:val="00084E58"/>
    <w:rsid w:val="000900C8"/>
    <w:rsid w:val="0009345D"/>
    <w:rsid w:val="000B01C7"/>
    <w:rsid w:val="000B19D0"/>
    <w:rsid w:val="000B567D"/>
    <w:rsid w:val="000C1D48"/>
    <w:rsid w:val="000C6174"/>
    <w:rsid w:val="000D2F57"/>
    <w:rsid w:val="000D6FE0"/>
    <w:rsid w:val="000E0D75"/>
    <w:rsid w:val="000E5FC9"/>
    <w:rsid w:val="000F0954"/>
    <w:rsid w:val="000F129B"/>
    <w:rsid w:val="000F73F1"/>
    <w:rsid w:val="00105EA1"/>
    <w:rsid w:val="00107F74"/>
    <w:rsid w:val="001122C3"/>
    <w:rsid w:val="00116678"/>
    <w:rsid w:val="00131B5C"/>
    <w:rsid w:val="00131E3E"/>
    <w:rsid w:val="001378C2"/>
    <w:rsid w:val="001430B8"/>
    <w:rsid w:val="001466B9"/>
    <w:rsid w:val="00155420"/>
    <w:rsid w:val="0015742B"/>
    <w:rsid w:val="0015772C"/>
    <w:rsid w:val="00163365"/>
    <w:rsid w:val="00163BFD"/>
    <w:rsid w:val="00164DC4"/>
    <w:rsid w:val="00173AD3"/>
    <w:rsid w:val="00173F38"/>
    <w:rsid w:val="00176CE6"/>
    <w:rsid w:val="0018166B"/>
    <w:rsid w:val="00183395"/>
    <w:rsid w:val="00184B18"/>
    <w:rsid w:val="001877F3"/>
    <w:rsid w:val="00191C2D"/>
    <w:rsid w:val="00193EB4"/>
    <w:rsid w:val="0019652D"/>
    <w:rsid w:val="001A1AF1"/>
    <w:rsid w:val="001A1F0E"/>
    <w:rsid w:val="001A58B3"/>
    <w:rsid w:val="001B32AB"/>
    <w:rsid w:val="001B6F3B"/>
    <w:rsid w:val="001B7B34"/>
    <w:rsid w:val="001C0CA4"/>
    <w:rsid w:val="001C288A"/>
    <w:rsid w:val="001C4748"/>
    <w:rsid w:val="001C6047"/>
    <w:rsid w:val="001D06BF"/>
    <w:rsid w:val="001D37A1"/>
    <w:rsid w:val="001D3C30"/>
    <w:rsid w:val="001D46C1"/>
    <w:rsid w:val="001D5F88"/>
    <w:rsid w:val="001D7378"/>
    <w:rsid w:val="001E48BC"/>
    <w:rsid w:val="001E706D"/>
    <w:rsid w:val="001E78FB"/>
    <w:rsid w:val="001F0361"/>
    <w:rsid w:val="001F2360"/>
    <w:rsid w:val="001F4603"/>
    <w:rsid w:val="001F55BD"/>
    <w:rsid w:val="001F55E5"/>
    <w:rsid w:val="00203576"/>
    <w:rsid w:val="00210D3D"/>
    <w:rsid w:val="002114F4"/>
    <w:rsid w:val="00220656"/>
    <w:rsid w:val="00223260"/>
    <w:rsid w:val="00225E17"/>
    <w:rsid w:val="00226A2B"/>
    <w:rsid w:val="00231A46"/>
    <w:rsid w:val="0023286C"/>
    <w:rsid w:val="0023600A"/>
    <w:rsid w:val="00241FAA"/>
    <w:rsid w:val="002424C3"/>
    <w:rsid w:val="00247158"/>
    <w:rsid w:val="00255F7E"/>
    <w:rsid w:val="00257114"/>
    <w:rsid w:val="00262837"/>
    <w:rsid w:val="00265D39"/>
    <w:rsid w:val="00270D48"/>
    <w:rsid w:val="00275F5C"/>
    <w:rsid w:val="00277713"/>
    <w:rsid w:val="00280E9B"/>
    <w:rsid w:val="002A5874"/>
    <w:rsid w:val="002B109D"/>
    <w:rsid w:val="002B1221"/>
    <w:rsid w:val="002B6DA6"/>
    <w:rsid w:val="002C0D14"/>
    <w:rsid w:val="002C5658"/>
    <w:rsid w:val="002C6BC3"/>
    <w:rsid w:val="002D54B2"/>
    <w:rsid w:val="002D71C6"/>
    <w:rsid w:val="002E1EEC"/>
    <w:rsid w:val="002F0E7F"/>
    <w:rsid w:val="003029B3"/>
    <w:rsid w:val="003127F1"/>
    <w:rsid w:val="00314AC2"/>
    <w:rsid w:val="0032380A"/>
    <w:rsid w:val="00325E2F"/>
    <w:rsid w:val="00332976"/>
    <w:rsid w:val="00333128"/>
    <w:rsid w:val="00337D96"/>
    <w:rsid w:val="003421FF"/>
    <w:rsid w:val="00343A54"/>
    <w:rsid w:val="00345EB7"/>
    <w:rsid w:val="003473E4"/>
    <w:rsid w:val="00347497"/>
    <w:rsid w:val="0035168B"/>
    <w:rsid w:val="003555DA"/>
    <w:rsid w:val="003572BE"/>
    <w:rsid w:val="00362DB1"/>
    <w:rsid w:val="003634C0"/>
    <w:rsid w:val="0037675F"/>
    <w:rsid w:val="0038207D"/>
    <w:rsid w:val="00382E1B"/>
    <w:rsid w:val="00385EE3"/>
    <w:rsid w:val="0038670E"/>
    <w:rsid w:val="00392907"/>
    <w:rsid w:val="00395098"/>
    <w:rsid w:val="003969F5"/>
    <w:rsid w:val="00397EEA"/>
    <w:rsid w:val="003A05B6"/>
    <w:rsid w:val="003C14FD"/>
    <w:rsid w:val="003C63EB"/>
    <w:rsid w:val="003D2AD8"/>
    <w:rsid w:val="003D3157"/>
    <w:rsid w:val="003D3D83"/>
    <w:rsid w:val="003D4E64"/>
    <w:rsid w:val="003D73D2"/>
    <w:rsid w:val="003E5D2C"/>
    <w:rsid w:val="003F7DA6"/>
    <w:rsid w:val="004013DF"/>
    <w:rsid w:val="0040161B"/>
    <w:rsid w:val="00403723"/>
    <w:rsid w:val="0040774B"/>
    <w:rsid w:val="00411296"/>
    <w:rsid w:val="00413A78"/>
    <w:rsid w:val="00414C3C"/>
    <w:rsid w:val="00430BF1"/>
    <w:rsid w:val="00434234"/>
    <w:rsid w:val="00447DDB"/>
    <w:rsid w:val="00455824"/>
    <w:rsid w:val="00467889"/>
    <w:rsid w:val="004822C1"/>
    <w:rsid w:val="0048283C"/>
    <w:rsid w:val="00484014"/>
    <w:rsid w:val="00485F2B"/>
    <w:rsid w:val="00486F0F"/>
    <w:rsid w:val="00490F17"/>
    <w:rsid w:val="0049329D"/>
    <w:rsid w:val="0049427B"/>
    <w:rsid w:val="004B3D6F"/>
    <w:rsid w:val="004B6015"/>
    <w:rsid w:val="004B6584"/>
    <w:rsid w:val="004C0F91"/>
    <w:rsid w:val="004C1DAD"/>
    <w:rsid w:val="004C42A8"/>
    <w:rsid w:val="004C67B7"/>
    <w:rsid w:val="004C67F2"/>
    <w:rsid w:val="004D10CE"/>
    <w:rsid w:val="004D12C7"/>
    <w:rsid w:val="004D12FD"/>
    <w:rsid w:val="004D1766"/>
    <w:rsid w:val="004D326A"/>
    <w:rsid w:val="004D65E6"/>
    <w:rsid w:val="004D7A7B"/>
    <w:rsid w:val="004F3239"/>
    <w:rsid w:val="00503FC3"/>
    <w:rsid w:val="005079C4"/>
    <w:rsid w:val="00510A50"/>
    <w:rsid w:val="00511AD7"/>
    <w:rsid w:val="005139D6"/>
    <w:rsid w:val="005375AB"/>
    <w:rsid w:val="00537821"/>
    <w:rsid w:val="00540A20"/>
    <w:rsid w:val="005417C0"/>
    <w:rsid w:val="00541DAA"/>
    <w:rsid w:val="0054407A"/>
    <w:rsid w:val="005443F4"/>
    <w:rsid w:val="005451CE"/>
    <w:rsid w:val="00547A74"/>
    <w:rsid w:val="00557F6B"/>
    <w:rsid w:val="00565C11"/>
    <w:rsid w:val="00577082"/>
    <w:rsid w:val="0058127F"/>
    <w:rsid w:val="00581F4A"/>
    <w:rsid w:val="00582B2D"/>
    <w:rsid w:val="005835A8"/>
    <w:rsid w:val="00585843"/>
    <w:rsid w:val="00586F53"/>
    <w:rsid w:val="00587B43"/>
    <w:rsid w:val="005929BF"/>
    <w:rsid w:val="00593D97"/>
    <w:rsid w:val="00595AA1"/>
    <w:rsid w:val="005962E2"/>
    <w:rsid w:val="00597B3D"/>
    <w:rsid w:val="005A13D9"/>
    <w:rsid w:val="005A159F"/>
    <w:rsid w:val="005B1985"/>
    <w:rsid w:val="005B3445"/>
    <w:rsid w:val="005C1605"/>
    <w:rsid w:val="005D0EE2"/>
    <w:rsid w:val="005D368C"/>
    <w:rsid w:val="005E28E9"/>
    <w:rsid w:val="005F0860"/>
    <w:rsid w:val="005F7623"/>
    <w:rsid w:val="005F7942"/>
    <w:rsid w:val="006001DF"/>
    <w:rsid w:val="00602308"/>
    <w:rsid w:val="00602CD9"/>
    <w:rsid w:val="00615639"/>
    <w:rsid w:val="00622C52"/>
    <w:rsid w:val="00633A65"/>
    <w:rsid w:val="0063706E"/>
    <w:rsid w:val="0064371D"/>
    <w:rsid w:val="0064642B"/>
    <w:rsid w:val="006513D7"/>
    <w:rsid w:val="00653399"/>
    <w:rsid w:val="006645D1"/>
    <w:rsid w:val="00665EBD"/>
    <w:rsid w:val="00666BC4"/>
    <w:rsid w:val="006674BE"/>
    <w:rsid w:val="0067009E"/>
    <w:rsid w:val="006750C0"/>
    <w:rsid w:val="00675C03"/>
    <w:rsid w:val="006906D8"/>
    <w:rsid w:val="00690943"/>
    <w:rsid w:val="0069282B"/>
    <w:rsid w:val="00694CBB"/>
    <w:rsid w:val="006A277A"/>
    <w:rsid w:val="006B09FA"/>
    <w:rsid w:val="006B40D8"/>
    <w:rsid w:val="006C5236"/>
    <w:rsid w:val="006D2DB4"/>
    <w:rsid w:val="006D57C3"/>
    <w:rsid w:val="006D6A11"/>
    <w:rsid w:val="006E4A66"/>
    <w:rsid w:val="006F262F"/>
    <w:rsid w:val="006F2B2C"/>
    <w:rsid w:val="006F575A"/>
    <w:rsid w:val="00707A21"/>
    <w:rsid w:val="007103F0"/>
    <w:rsid w:val="00711DDF"/>
    <w:rsid w:val="007132AF"/>
    <w:rsid w:val="00714330"/>
    <w:rsid w:val="00727EA6"/>
    <w:rsid w:val="00732A59"/>
    <w:rsid w:val="007340E9"/>
    <w:rsid w:val="007414F8"/>
    <w:rsid w:val="007424A8"/>
    <w:rsid w:val="007446DE"/>
    <w:rsid w:val="00752104"/>
    <w:rsid w:val="00763605"/>
    <w:rsid w:val="00766DFC"/>
    <w:rsid w:val="007673CF"/>
    <w:rsid w:val="00774E44"/>
    <w:rsid w:val="00776313"/>
    <w:rsid w:val="00781B94"/>
    <w:rsid w:val="007857FD"/>
    <w:rsid w:val="0078592E"/>
    <w:rsid w:val="007905F6"/>
    <w:rsid w:val="00792863"/>
    <w:rsid w:val="0079362B"/>
    <w:rsid w:val="007948B8"/>
    <w:rsid w:val="007954B6"/>
    <w:rsid w:val="007A05EA"/>
    <w:rsid w:val="007A5CBC"/>
    <w:rsid w:val="007A64CA"/>
    <w:rsid w:val="007B5812"/>
    <w:rsid w:val="007D095D"/>
    <w:rsid w:val="007E1454"/>
    <w:rsid w:val="007E545B"/>
    <w:rsid w:val="007F00BB"/>
    <w:rsid w:val="007F13B5"/>
    <w:rsid w:val="007F1A7F"/>
    <w:rsid w:val="00814AD5"/>
    <w:rsid w:val="00814D95"/>
    <w:rsid w:val="00814E89"/>
    <w:rsid w:val="008174AE"/>
    <w:rsid w:val="008228A8"/>
    <w:rsid w:val="00823B61"/>
    <w:rsid w:val="00824A94"/>
    <w:rsid w:val="00826CB6"/>
    <w:rsid w:val="0084048A"/>
    <w:rsid w:val="008412FB"/>
    <w:rsid w:val="008435BD"/>
    <w:rsid w:val="008437AF"/>
    <w:rsid w:val="008450C0"/>
    <w:rsid w:val="0085080F"/>
    <w:rsid w:val="00851D95"/>
    <w:rsid w:val="00856A49"/>
    <w:rsid w:val="00861BF6"/>
    <w:rsid w:val="00864FB3"/>
    <w:rsid w:val="008671FA"/>
    <w:rsid w:val="00873EE7"/>
    <w:rsid w:val="008742A8"/>
    <w:rsid w:val="00880D6E"/>
    <w:rsid w:val="008860E8"/>
    <w:rsid w:val="00892CE5"/>
    <w:rsid w:val="008B36AF"/>
    <w:rsid w:val="008B6832"/>
    <w:rsid w:val="008B7DAF"/>
    <w:rsid w:val="008D5622"/>
    <w:rsid w:val="008E1513"/>
    <w:rsid w:val="008E264F"/>
    <w:rsid w:val="008E28CD"/>
    <w:rsid w:val="008E6902"/>
    <w:rsid w:val="008E70CF"/>
    <w:rsid w:val="008F454D"/>
    <w:rsid w:val="008F6905"/>
    <w:rsid w:val="009077B5"/>
    <w:rsid w:val="00917C6A"/>
    <w:rsid w:val="0092054B"/>
    <w:rsid w:val="009257B9"/>
    <w:rsid w:val="00925ECB"/>
    <w:rsid w:val="00930612"/>
    <w:rsid w:val="00935EA6"/>
    <w:rsid w:val="00937E19"/>
    <w:rsid w:val="00941466"/>
    <w:rsid w:val="00947CE6"/>
    <w:rsid w:val="0095096D"/>
    <w:rsid w:val="00950970"/>
    <w:rsid w:val="00953B26"/>
    <w:rsid w:val="00965B36"/>
    <w:rsid w:val="00967CE6"/>
    <w:rsid w:val="00975B18"/>
    <w:rsid w:val="00977B96"/>
    <w:rsid w:val="00984D02"/>
    <w:rsid w:val="00993FB4"/>
    <w:rsid w:val="00994705"/>
    <w:rsid w:val="0099779F"/>
    <w:rsid w:val="009A0DCE"/>
    <w:rsid w:val="009A34F8"/>
    <w:rsid w:val="009A51EB"/>
    <w:rsid w:val="009B1E73"/>
    <w:rsid w:val="009C088F"/>
    <w:rsid w:val="009C589A"/>
    <w:rsid w:val="009C5AB2"/>
    <w:rsid w:val="009D4103"/>
    <w:rsid w:val="009D78C8"/>
    <w:rsid w:val="00A041DE"/>
    <w:rsid w:val="00A06732"/>
    <w:rsid w:val="00A06FED"/>
    <w:rsid w:val="00A07EC7"/>
    <w:rsid w:val="00A13B28"/>
    <w:rsid w:val="00A34DEA"/>
    <w:rsid w:val="00A419FA"/>
    <w:rsid w:val="00A45910"/>
    <w:rsid w:val="00A65F53"/>
    <w:rsid w:val="00A663AF"/>
    <w:rsid w:val="00A66AF9"/>
    <w:rsid w:val="00A71198"/>
    <w:rsid w:val="00A73923"/>
    <w:rsid w:val="00A76449"/>
    <w:rsid w:val="00A82FB3"/>
    <w:rsid w:val="00A83A58"/>
    <w:rsid w:val="00A84A23"/>
    <w:rsid w:val="00A976EB"/>
    <w:rsid w:val="00AA35E8"/>
    <w:rsid w:val="00AA465F"/>
    <w:rsid w:val="00AB585B"/>
    <w:rsid w:val="00AB75D7"/>
    <w:rsid w:val="00AC2940"/>
    <w:rsid w:val="00AC38B3"/>
    <w:rsid w:val="00AC4683"/>
    <w:rsid w:val="00AC634D"/>
    <w:rsid w:val="00AC7646"/>
    <w:rsid w:val="00AD56E2"/>
    <w:rsid w:val="00AE0F7C"/>
    <w:rsid w:val="00AE5E7A"/>
    <w:rsid w:val="00AE7CFD"/>
    <w:rsid w:val="00AF5DD2"/>
    <w:rsid w:val="00AF7B61"/>
    <w:rsid w:val="00B15DE1"/>
    <w:rsid w:val="00B20F11"/>
    <w:rsid w:val="00B236E4"/>
    <w:rsid w:val="00B40DAD"/>
    <w:rsid w:val="00B412A5"/>
    <w:rsid w:val="00B44BCF"/>
    <w:rsid w:val="00B543E4"/>
    <w:rsid w:val="00B55E4F"/>
    <w:rsid w:val="00B605A8"/>
    <w:rsid w:val="00B64540"/>
    <w:rsid w:val="00B65886"/>
    <w:rsid w:val="00B6695B"/>
    <w:rsid w:val="00B73723"/>
    <w:rsid w:val="00B75997"/>
    <w:rsid w:val="00B8363D"/>
    <w:rsid w:val="00B96705"/>
    <w:rsid w:val="00B9673A"/>
    <w:rsid w:val="00BA1DE8"/>
    <w:rsid w:val="00BA716D"/>
    <w:rsid w:val="00BB22A1"/>
    <w:rsid w:val="00BB39CA"/>
    <w:rsid w:val="00BB58AB"/>
    <w:rsid w:val="00BC2C3E"/>
    <w:rsid w:val="00BC3613"/>
    <w:rsid w:val="00BC4075"/>
    <w:rsid w:val="00BD5DB0"/>
    <w:rsid w:val="00BE07FF"/>
    <w:rsid w:val="00BE0C74"/>
    <w:rsid w:val="00BE1ADE"/>
    <w:rsid w:val="00BF1188"/>
    <w:rsid w:val="00BF6EC7"/>
    <w:rsid w:val="00C016B2"/>
    <w:rsid w:val="00C11962"/>
    <w:rsid w:val="00C11CB0"/>
    <w:rsid w:val="00C17653"/>
    <w:rsid w:val="00C31A6D"/>
    <w:rsid w:val="00C370A2"/>
    <w:rsid w:val="00C376F3"/>
    <w:rsid w:val="00C424E7"/>
    <w:rsid w:val="00C437A6"/>
    <w:rsid w:val="00C45283"/>
    <w:rsid w:val="00C611B9"/>
    <w:rsid w:val="00C61DB5"/>
    <w:rsid w:val="00C63556"/>
    <w:rsid w:val="00C643CA"/>
    <w:rsid w:val="00C6741B"/>
    <w:rsid w:val="00C76A93"/>
    <w:rsid w:val="00C77243"/>
    <w:rsid w:val="00C82F7B"/>
    <w:rsid w:val="00C85238"/>
    <w:rsid w:val="00C8795D"/>
    <w:rsid w:val="00C92851"/>
    <w:rsid w:val="00C93491"/>
    <w:rsid w:val="00C9751D"/>
    <w:rsid w:val="00CA38BB"/>
    <w:rsid w:val="00CA561A"/>
    <w:rsid w:val="00CB2C9A"/>
    <w:rsid w:val="00CB5D7C"/>
    <w:rsid w:val="00CB697B"/>
    <w:rsid w:val="00CB6C2F"/>
    <w:rsid w:val="00CB7441"/>
    <w:rsid w:val="00CB7F11"/>
    <w:rsid w:val="00CC45BD"/>
    <w:rsid w:val="00CC6276"/>
    <w:rsid w:val="00CD0C8A"/>
    <w:rsid w:val="00CD3648"/>
    <w:rsid w:val="00CE1A81"/>
    <w:rsid w:val="00CE52BC"/>
    <w:rsid w:val="00CF0A1F"/>
    <w:rsid w:val="00CF3A79"/>
    <w:rsid w:val="00CF66BF"/>
    <w:rsid w:val="00CF6EDE"/>
    <w:rsid w:val="00D0061C"/>
    <w:rsid w:val="00D03CCA"/>
    <w:rsid w:val="00D06574"/>
    <w:rsid w:val="00D270F8"/>
    <w:rsid w:val="00D339FA"/>
    <w:rsid w:val="00D367C6"/>
    <w:rsid w:val="00D3787A"/>
    <w:rsid w:val="00D41A85"/>
    <w:rsid w:val="00D41A86"/>
    <w:rsid w:val="00D73414"/>
    <w:rsid w:val="00D75EA6"/>
    <w:rsid w:val="00D81075"/>
    <w:rsid w:val="00D81A7E"/>
    <w:rsid w:val="00D825E2"/>
    <w:rsid w:val="00D832D5"/>
    <w:rsid w:val="00D84B46"/>
    <w:rsid w:val="00D8770A"/>
    <w:rsid w:val="00D87C6E"/>
    <w:rsid w:val="00D90CF1"/>
    <w:rsid w:val="00D9131B"/>
    <w:rsid w:val="00D933F1"/>
    <w:rsid w:val="00D935AF"/>
    <w:rsid w:val="00DA1B86"/>
    <w:rsid w:val="00DA5594"/>
    <w:rsid w:val="00DC6E94"/>
    <w:rsid w:val="00DD00F8"/>
    <w:rsid w:val="00DD0475"/>
    <w:rsid w:val="00DD0E81"/>
    <w:rsid w:val="00DD5BEC"/>
    <w:rsid w:val="00DE7138"/>
    <w:rsid w:val="00DF0996"/>
    <w:rsid w:val="00DF1609"/>
    <w:rsid w:val="00DF7ABA"/>
    <w:rsid w:val="00E07465"/>
    <w:rsid w:val="00E14F3A"/>
    <w:rsid w:val="00E16E90"/>
    <w:rsid w:val="00E22833"/>
    <w:rsid w:val="00E26F17"/>
    <w:rsid w:val="00E27270"/>
    <w:rsid w:val="00E3208C"/>
    <w:rsid w:val="00E32920"/>
    <w:rsid w:val="00E32BAB"/>
    <w:rsid w:val="00E33F6A"/>
    <w:rsid w:val="00E41AA4"/>
    <w:rsid w:val="00E42B58"/>
    <w:rsid w:val="00E42BD5"/>
    <w:rsid w:val="00E433C2"/>
    <w:rsid w:val="00E47BF5"/>
    <w:rsid w:val="00E536E9"/>
    <w:rsid w:val="00E5403D"/>
    <w:rsid w:val="00E546B4"/>
    <w:rsid w:val="00E57F5C"/>
    <w:rsid w:val="00E61988"/>
    <w:rsid w:val="00E623B1"/>
    <w:rsid w:val="00E65D6E"/>
    <w:rsid w:val="00E73A86"/>
    <w:rsid w:val="00E75022"/>
    <w:rsid w:val="00E874C8"/>
    <w:rsid w:val="00E94426"/>
    <w:rsid w:val="00E97DF6"/>
    <w:rsid w:val="00EA120D"/>
    <w:rsid w:val="00EB3568"/>
    <w:rsid w:val="00EC0C1B"/>
    <w:rsid w:val="00ED00C9"/>
    <w:rsid w:val="00ED7B15"/>
    <w:rsid w:val="00EE4804"/>
    <w:rsid w:val="00EF2901"/>
    <w:rsid w:val="00EF6A4C"/>
    <w:rsid w:val="00F001A3"/>
    <w:rsid w:val="00F036C7"/>
    <w:rsid w:val="00F13D9D"/>
    <w:rsid w:val="00F209BA"/>
    <w:rsid w:val="00F35B97"/>
    <w:rsid w:val="00F40927"/>
    <w:rsid w:val="00F41AE5"/>
    <w:rsid w:val="00F42F4C"/>
    <w:rsid w:val="00F4504A"/>
    <w:rsid w:val="00F50979"/>
    <w:rsid w:val="00F5174A"/>
    <w:rsid w:val="00F57312"/>
    <w:rsid w:val="00F61A3E"/>
    <w:rsid w:val="00F65563"/>
    <w:rsid w:val="00F7393A"/>
    <w:rsid w:val="00F7789A"/>
    <w:rsid w:val="00F80963"/>
    <w:rsid w:val="00F96F75"/>
    <w:rsid w:val="00FA0E85"/>
    <w:rsid w:val="00FB4D03"/>
    <w:rsid w:val="00FC28FF"/>
    <w:rsid w:val="00FC6941"/>
    <w:rsid w:val="00FC73F4"/>
    <w:rsid w:val="00FC79B2"/>
    <w:rsid w:val="00FD53E9"/>
    <w:rsid w:val="00FE518D"/>
    <w:rsid w:val="00FE648A"/>
    <w:rsid w:val="00FF5338"/>
    <w:rsid w:val="13318905"/>
    <w:rsid w:val="13F03E1A"/>
    <w:rsid w:val="176EA17E"/>
    <w:rsid w:val="1CA1D7A2"/>
    <w:rsid w:val="1E4A183B"/>
    <w:rsid w:val="277F9B1A"/>
    <w:rsid w:val="3E2F67FD"/>
    <w:rsid w:val="456FE41D"/>
    <w:rsid w:val="4D7D08DD"/>
    <w:rsid w:val="566AFE11"/>
    <w:rsid w:val="59ED7403"/>
    <w:rsid w:val="5FAD2858"/>
    <w:rsid w:val="6118170C"/>
    <w:rsid w:val="77594BF0"/>
    <w:rsid w:val="7977648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A81B"/>
  <w15:chartTrackingRefBased/>
  <w15:docId w15:val="{E638FD0D-5B1A-46CD-9663-E42F4EC6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763605"/>
    <w:pPr>
      <w:keepNext/>
      <w:spacing w:before="240" w:after="60" w:line="240" w:lineRule="auto"/>
      <w:outlineLvl w:val="1"/>
    </w:pPr>
    <w:rPr>
      <w:rFonts w:ascii="Arial" w:eastAsia="Times New Roman" w:hAnsi="Arial" w:cs="Arial"/>
      <w:b/>
      <w:bCs/>
      <w:iCs/>
      <w:kern w:val="0"/>
      <w:sz w:val="28"/>
      <w:szCs w:val="28"/>
      <w:lang w:eastAsia="sv-SE"/>
      <w14:ligatures w14:val="none"/>
    </w:rPr>
  </w:style>
  <w:style w:type="paragraph" w:styleId="Heading3">
    <w:name w:val="heading 3"/>
    <w:basedOn w:val="Normal"/>
    <w:next w:val="Normal"/>
    <w:link w:val="Heading3Char"/>
    <w:uiPriority w:val="9"/>
    <w:semiHidden/>
    <w:unhideWhenUsed/>
    <w:qFormat/>
    <w:rsid w:val="00F96F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3605"/>
    <w:rPr>
      <w:rFonts w:ascii="Arial" w:eastAsia="Times New Roman" w:hAnsi="Arial" w:cs="Arial"/>
      <w:b/>
      <w:bCs/>
      <w:iCs/>
      <w:kern w:val="0"/>
      <w:sz w:val="28"/>
      <w:szCs w:val="28"/>
      <w:lang w:eastAsia="sv-SE"/>
      <w14:ligatures w14:val="none"/>
    </w:rPr>
  </w:style>
  <w:style w:type="character" w:styleId="CommentReference">
    <w:name w:val="annotation reference"/>
    <w:basedOn w:val="DefaultParagraphFont"/>
    <w:uiPriority w:val="99"/>
    <w:semiHidden/>
    <w:unhideWhenUsed/>
    <w:rsid w:val="00105EA1"/>
    <w:rPr>
      <w:sz w:val="16"/>
      <w:szCs w:val="16"/>
    </w:rPr>
  </w:style>
  <w:style w:type="paragraph" w:styleId="CommentText">
    <w:name w:val="annotation text"/>
    <w:basedOn w:val="Normal"/>
    <w:link w:val="CommentTextChar"/>
    <w:uiPriority w:val="99"/>
    <w:unhideWhenUsed/>
    <w:rsid w:val="00105EA1"/>
    <w:pPr>
      <w:spacing w:line="240" w:lineRule="auto"/>
    </w:pPr>
    <w:rPr>
      <w:sz w:val="20"/>
      <w:szCs w:val="20"/>
    </w:rPr>
  </w:style>
  <w:style w:type="character" w:customStyle="1" w:styleId="CommentTextChar">
    <w:name w:val="Comment Text Char"/>
    <w:basedOn w:val="DefaultParagraphFont"/>
    <w:link w:val="CommentText"/>
    <w:uiPriority w:val="99"/>
    <w:rsid w:val="00105EA1"/>
    <w:rPr>
      <w:sz w:val="20"/>
      <w:szCs w:val="20"/>
    </w:rPr>
  </w:style>
  <w:style w:type="paragraph" w:styleId="CommentSubject">
    <w:name w:val="annotation subject"/>
    <w:basedOn w:val="CommentText"/>
    <w:next w:val="CommentText"/>
    <w:link w:val="CommentSubjectChar"/>
    <w:uiPriority w:val="99"/>
    <w:semiHidden/>
    <w:unhideWhenUsed/>
    <w:rsid w:val="00105EA1"/>
    <w:rPr>
      <w:b/>
      <w:bCs/>
    </w:rPr>
  </w:style>
  <w:style w:type="character" w:customStyle="1" w:styleId="CommentSubjectChar">
    <w:name w:val="Comment Subject Char"/>
    <w:basedOn w:val="CommentTextChar"/>
    <w:link w:val="CommentSubject"/>
    <w:uiPriority w:val="99"/>
    <w:semiHidden/>
    <w:rsid w:val="00105EA1"/>
    <w:rPr>
      <w:b/>
      <w:bCs/>
      <w:sz w:val="20"/>
      <w:szCs w:val="20"/>
    </w:rPr>
  </w:style>
  <w:style w:type="character" w:styleId="Hyperlink">
    <w:name w:val="Hyperlink"/>
    <w:basedOn w:val="DefaultParagraphFont"/>
    <w:uiPriority w:val="99"/>
    <w:unhideWhenUsed/>
    <w:rsid w:val="00F50979"/>
    <w:rPr>
      <w:color w:val="0563C1" w:themeColor="hyperlink"/>
      <w:u w:val="single"/>
    </w:rPr>
  </w:style>
  <w:style w:type="character" w:styleId="UnresolvedMention">
    <w:name w:val="Unresolved Mention"/>
    <w:basedOn w:val="DefaultParagraphFont"/>
    <w:uiPriority w:val="99"/>
    <w:semiHidden/>
    <w:unhideWhenUsed/>
    <w:rsid w:val="00F50979"/>
    <w:rPr>
      <w:color w:val="605E5C"/>
      <w:shd w:val="clear" w:color="auto" w:fill="E1DFDD"/>
    </w:rPr>
  </w:style>
  <w:style w:type="character" w:customStyle="1" w:styleId="Heading3Char">
    <w:name w:val="Heading 3 Char"/>
    <w:basedOn w:val="DefaultParagraphFont"/>
    <w:link w:val="Heading3"/>
    <w:uiPriority w:val="9"/>
    <w:semiHidden/>
    <w:rsid w:val="00F96F75"/>
    <w:rPr>
      <w:rFonts w:asciiTheme="majorHAnsi" w:eastAsiaTheme="majorEastAsia" w:hAnsiTheme="majorHAnsi" w:cstheme="majorBidi"/>
      <w:color w:val="1F3763" w:themeColor="accent1" w:themeShade="7F"/>
      <w:sz w:val="24"/>
      <w:szCs w:val="24"/>
    </w:rPr>
  </w:style>
  <w:style w:type="character" w:styleId="Mention">
    <w:name w:val="Mention"/>
    <w:basedOn w:val="DefaultParagraphFont"/>
    <w:uiPriority w:val="99"/>
    <w:unhideWhenUsed/>
    <w:rsid w:val="00917C6A"/>
    <w:rPr>
      <w:color w:val="2B579A"/>
      <w:shd w:val="clear" w:color="auto" w:fill="E1DFDD"/>
    </w:rPr>
  </w:style>
  <w:style w:type="paragraph" w:styleId="NormalWeb">
    <w:name w:val="Normal (Web)"/>
    <w:basedOn w:val="Normal"/>
    <w:uiPriority w:val="99"/>
    <w:semiHidden/>
    <w:unhideWhenUsed/>
    <w:rsid w:val="00362DB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23706">
      <w:bodyDiv w:val="1"/>
      <w:marLeft w:val="0"/>
      <w:marRight w:val="0"/>
      <w:marTop w:val="0"/>
      <w:marBottom w:val="0"/>
      <w:divBdr>
        <w:top w:val="none" w:sz="0" w:space="0" w:color="auto"/>
        <w:left w:val="none" w:sz="0" w:space="0" w:color="auto"/>
        <w:bottom w:val="none" w:sz="0" w:space="0" w:color="auto"/>
        <w:right w:val="none" w:sz="0" w:space="0" w:color="auto"/>
      </w:divBdr>
    </w:div>
    <w:div w:id="535774563">
      <w:bodyDiv w:val="1"/>
      <w:marLeft w:val="0"/>
      <w:marRight w:val="0"/>
      <w:marTop w:val="0"/>
      <w:marBottom w:val="0"/>
      <w:divBdr>
        <w:top w:val="none" w:sz="0" w:space="0" w:color="auto"/>
        <w:left w:val="none" w:sz="0" w:space="0" w:color="auto"/>
        <w:bottom w:val="none" w:sz="0" w:space="0" w:color="auto"/>
        <w:right w:val="none" w:sz="0" w:space="0" w:color="auto"/>
      </w:divBdr>
    </w:div>
    <w:div w:id="909196869">
      <w:bodyDiv w:val="1"/>
      <w:marLeft w:val="0"/>
      <w:marRight w:val="0"/>
      <w:marTop w:val="0"/>
      <w:marBottom w:val="0"/>
      <w:divBdr>
        <w:top w:val="none" w:sz="0" w:space="0" w:color="auto"/>
        <w:left w:val="none" w:sz="0" w:space="0" w:color="auto"/>
        <w:bottom w:val="none" w:sz="0" w:space="0" w:color="auto"/>
        <w:right w:val="none" w:sz="0" w:space="0" w:color="auto"/>
      </w:divBdr>
    </w:div>
    <w:div w:id="1480882665">
      <w:bodyDiv w:val="1"/>
      <w:marLeft w:val="0"/>
      <w:marRight w:val="0"/>
      <w:marTop w:val="0"/>
      <w:marBottom w:val="0"/>
      <w:divBdr>
        <w:top w:val="none" w:sz="0" w:space="0" w:color="auto"/>
        <w:left w:val="none" w:sz="0" w:space="0" w:color="auto"/>
        <w:bottom w:val="none" w:sz="0" w:space="0" w:color="auto"/>
        <w:right w:val="none" w:sz="0" w:space="0" w:color="auto"/>
      </w:divBdr>
    </w:div>
    <w:div w:id="1546478822">
      <w:bodyDiv w:val="1"/>
      <w:marLeft w:val="0"/>
      <w:marRight w:val="0"/>
      <w:marTop w:val="0"/>
      <w:marBottom w:val="0"/>
      <w:divBdr>
        <w:top w:val="none" w:sz="0" w:space="0" w:color="auto"/>
        <w:left w:val="none" w:sz="0" w:space="0" w:color="auto"/>
        <w:bottom w:val="none" w:sz="0" w:space="0" w:color="auto"/>
        <w:right w:val="none" w:sz="0" w:space="0" w:color="auto"/>
      </w:divBdr>
    </w:div>
    <w:div w:id="1613442463">
      <w:bodyDiv w:val="1"/>
      <w:marLeft w:val="0"/>
      <w:marRight w:val="0"/>
      <w:marTop w:val="0"/>
      <w:marBottom w:val="0"/>
      <w:divBdr>
        <w:top w:val="none" w:sz="0" w:space="0" w:color="auto"/>
        <w:left w:val="none" w:sz="0" w:space="0" w:color="auto"/>
        <w:bottom w:val="none" w:sz="0" w:space="0" w:color="auto"/>
        <w:right w:val="none" w:sz="0" w:space="0" w:color="auto"/>
      </w:divBdr>
    </w:div>
    <w:div w:id="1794202926">
      <w:bodyDiv w:val="1"/>
      <w:marLeft w:val="0"/>
      <w:marRight w:val="0"/>
      <w:marTop w:val="0"/>
      <w:marBottom w:val="0"/>
      <w:divBdr>
        <w:top w:val="none" w:sz="0" w:space="0" w:color="auto"/>
        <w:left w:val="none" w:sz="0" w:space="0" w:color="auto"/>
        <w:bottom w:val="none" w:sz="0" w:space="0" w:color="auto"/>
        <w:right w:val="none" w:sz="0" w:space="0" w:color="auto"/>
      </w:divBdr>
    </w:div>
    <w:div w:id="214141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21535935/" TargetMode="External"/><Relationship Id="rId2" Type="http://schemas.openxmlformats.org/officeDocument/2006/relationships/hyperlink" Target="https://doi.org/10.1179/016164110X12807570510130" TargetMode="External"/><Relationship Id="rId1" Type="http://schemas.openxmlformats.org/officeDocument/2006/relationships/hyperlink" Target="https://pubmed.ncbi.nlm.nih.gov/28243591/" TargetMode="External"/><Relationship Id="rId5" Type="http://schemas.openxmlformats.org/officeDocument/2006/relationships/hyperlink" Target="https://doi.org/10.3171/2016.12.SPINE161212" TargetMode="External"/><Relationship Id="rId4" Type="http://schemas.openxmlformats.org/officeDocument/2006/relationships/hyperlink" Target="https://doi.org/10.3171/2016.12.SPINE16121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9/05/relationships/documenttasks" Target="documenttasks/documenttasks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EC2BEECA-FBFD-494D-985F-2F0479AF0DB4}">
    <t:Anchor>
      <t:Comment id="1417556015"/>
    </t:Anchor>
    <t:History>
      <t:Event id="{B4B7BA56-71D6-D544-9AEA-6AE79AD59186}" time="2024-10-21T19:09:17.433Z">
        <t:Attribution userId="S::victor.gabriel.elhajj@stud.ki.se::887717b5-d2cf-49e3-bc05-99f6b9a661ed" userProvider="AD" userName="Victor Gabriel El-Hajj"/>
        <t:Anchor>
          <t:Comment id="1417556015"/>
        </t:Anchor>
        <t:Create/>
      </t:Event>
      <t:Event id="{F0912055-F972-2148-A3FB-697D80093576}" time="2024-10-21T19:09:17.433Z">
        <t:Attribution userId="S::victor.gabriel.elhajj@stud.ki.se::887717b5-d2cf-49e3-bc05-99f6b9a661ed" userProvider="AD" userName="Victor Gabriel El-Hajj"/>
        <t:Anchor>
          <t:Comment id="1417556015"/>
        </t:Anchor>
        <t:Assign userId="S::gayane.margaryan@stud.ki.se::00ea9b34-cc40-4d15-b419-57f7d1c20f48" userProvider="AD" userName="Gayane Margaryan"/>
      </t:Event>
      <t:Event id="{7C8771F8-9E81-5547-BE6D-C06FC9564BF1}" time="2024-10-21T19:09:17.433Z">
        <t:Attribution userId="S::victor.gabriel.elhajj@stud.ki.se::887717b5-d2cf-49e3-bc05-99f6b9a661ed" userProvider="AD" userName="Victor Gabriel El-Hajj"/>
        <t:Anchor>
          <t:Comment id="1417556015"/>
        </t:Anchor>
        <t:SetTitle title="@Gayane Margaryan Hi Gayane, could you please add the tables and figures relevant to the result section. We need to clearly be able to see which results we need to describe in the “result” section and then interpret in the subsequent “discussion” section…"/>
      </t:Event>
    </t:History>
  </t:Task>
</t:Task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961FC3B6896254F96BDE2C5AC5769A8" ma:contentTypeVersion="15" ma:contentTypeDescription="Skapa ett nytt dokument." ma:contentTypeScope="" ma:versionID="129f499a9e6ebc03502a7815718eb64e">
  <xsd:schema xmlns:xsd="http://www.w3.org/2001/XMLSchema" xmlns:xs="http://www.w3.org/2001/XMLSchema" xmlns:p="http://schemas.microsoft.com/office/2006/metadata/properties" xmlns:ns2="3a72e182-c92b-4dec-97c0-5deed590b39e" xmlns:ns3="773fecf8-3ff2-4406-9193-9bf2295250d1" targetNamespace="http://schemas.microsoft.com/office/2006/metadata/properties" ma:root="true" ma:fieldsID="3f3ea29349e8926958db668ddb3b6fd2" ns2:_="" ns3:_="">
    <xsd:import namespace="3a72e182-c92b-4dec-97c0-5deed590b39e"/>
    <xsd:import namespace="773fecf8-3ff2-4406-9193-9bf2295250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72e182-c92b-4dec-97c0-5deed590b3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markeringar" ma:readOnly="false" ma:fieldId="{5cf76f15-5ced-4ddc-b409-7134ff3c332f}" ma:taxonomyMulti="true" ma:sspId="d34d398b-60ba-4ad0-a6da-da1ce693b88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3fecf8-3ff2-4406-9193-9bf2295250d1"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a72e182-c92b-4dec-97c0-5deed590b39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1D3C04E-A150-4396-8CE7-F6C37F2950A3}">
  <ds:schemaRefs>
    <ds:schemaRef ds:uri="http://schemas.microsoft.com/sharepoint/v3/contenttype/forms"/>
  </ds:schemaRefs>
</ds:datastoreItem>
</file>

<file path=customXml/itemProps2.xml><?xml version="1.0" encoding="utf-8"?>
<ds:datastoreItem xmlns:ds="http://schemas.openxmlformats.org/officeDocument/2006/customXml" ds:itemID="{FCA1EF6C-101A-4506-AA2E-11A811BA2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72e182-c92b-4dec-97c0-5deed590b39e"/>
    <ds:schemaRef ds:uri="773fecf8-3ff2-4406-9193-9bf229525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71CC2A-8BB6-405C-8B0B-2E0D9A73C05D}">
  <ds:schemaRefs>
    <ds:schemaRef ds:uri="http://schemas.microsoft.com/office/2006/metadata/properties"/>
    <ds:schemaRef ds:uri="http://schemas.microsoft.com/office/infopath/2007/PartnerControls"/>
    <ds:schemaRef ds:uri="3a72e182-c92b-4dec-97c0-5deed590b39e"/>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2854</Words>
  <Characters>16273</Characters>
  <Application>Microsoft Office Word</Application>
  <DocSecurity>0</DocSecurity>
  <Lines>135</Lines>
  <Paragraphs>38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Frisk</dc:creator>
  <cp:keywords/>
  <dc:description/>
  <cp:lastModifiedBy>Davit Sargsyan</cp:lastModifiedBy>
  <cp:revision>7</cp:revision>
  <dcterms:created xsi:type="dcterms:W3CDTF">2024-10-26T14:25:00Z</dcterms:created>
  <dcterms:modified xsi:type="dcterms:W3CDTF">2024-10-26T16:18:00Z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0x010100A961FC3B6896254F96BDE2C5AC5769A8</vt:lpwstr>
  </property>
  <property fmtid="{D5CDD505-2E9C-101B-9397-08002B2CF9AE}" pid="3" name="MediaServiceImageTags">
    <vt:lpwstr/>
  </property>
</Properties>
</file>